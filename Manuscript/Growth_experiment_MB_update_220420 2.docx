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488E45C" w14:textId="4CAB8CA6" w:rsidR="008E419F" w:rsidRDefault="006459BA">
      <w:pPr>
        <w:rPr>
          <w:b/>
        </w:rPr>
      </w:pPr>
      <w:r>
        <w:rPr>
          <w:b/>
        </w:rPr>
        <w:t>Diverse p</w:t>
      </w:r>
      <w:r w:rsidR="00596296">
        <w:rPr>
          <w:b/>
        </w:rPr>
        <w:t>arasite-host</w:t>
      </w:r>
      <w:r w:rsidR="008E419F">
        <w:rPr>
          <w:b/>
        </w:rPr>
        <w:t xml:space="preserve"> interactions </w:t>
      </w:r>
      <w:r>
        <w:rPr>
          <w:b/>
        </w:rPr>
        <w:t xml:space="preserve">underlie </w:t>
      </w:r>
      <w:r w:rsidR="00F94387">
        <w:rPr>
          <w:b/>
        </w:rPr>
        <w:t xml:space="preserve">the </w:t>
      </w:r>
      <w:r>
        <w:rPr>
          <w:b/>
        </w:rPr>
        <w:t xml:space="preserve">performance </w:t>
      </w:r>
      <w:r w:rsidR="00F94387">
        <w:rPr>
          <w:b/>
        </w:rPr>
        <w:t xml:space="preserve">of </w:t>
      </w:r>
      <w:r w:rsidR="008E419F">
        <w:rPr>
          <w:b/>
        </w:rPr>
        <w:t>hemiparasitic Eyebrights</w:t>
      </w:r>
    </w:p>
    <w:p w14:paraId="09E8132D" w14:textId="3B64EF86" w:rsidR="00EA3894" w:rsidRPr="00872514" w:rsidRDefault="00EA3894">
      <w:pPr>
        <w:rPr>
          <w:b/>
        </w:rPr>
      </w:pPr>
      <w:r>
        <w:rPr>
          <w:b/>
        </w:rPr>
        <w:t xml:space="preserve">Authors: </w:t>
      </w:r>
      <w:r w:rsidR="00F246CE">
        <w:rPr>
          <w:b/>
          <w:i/>
        </w:rPr>
        <w:t>Max</w:t>
      </w:r>
      <w:r w:rsidRPr="00EA3894">
        <w:rPr>
          <w:b/>
          <w:i/>
        </w:rPr>
        <w:t xml:space="preserve"> Brown,</w:t>
      </w:r>
      <w:r w:rsidR="007D6FFA">
        <w:rPr>
          <w:b/>
          <w:i/>
        </w:rPr>
        <w:t xml:space="preserve"> Natacha </w:t>
      </w:r>
      <w:proofErr w:type="spellStart"/>
      <w:r w:rsidR="007D6FFA">
        <w:rPr>
          <w:b/>
          <w:i/>
        </w:rPr>
        <w:t>Frachon</w:t>
      </w:r>
      <w:proofErr w:type="spellEnd"/>
      <w:r w:rsidR="007D6FFA">
        <w:rPr>
          <w:b/>
          <w:i/>
        </w:rPr>
        <w:t>,</w:t>
      </w:r>
      <w:r w:rsidRPr="00EA3894">
        <w:rPr>
          <w:b/>
          <w:i/>
        </w:rPr>
        <w:t xml:space="preserve"> Paloma Moore, Alex </w:t>
      </w:r>
      <w:r w:rsidR="00721298">
        <w:rPr>
          <w:b/>
          <w:i/>
        </w:rPr>
        <w:t xml:space="preserve">D. </w:t>
      </w:r>
      <w:r w:rsidRPr="00EA3894">
        <w:rPr>
          <w:b/>
          <w:i/>
        </w:rPr>
        <w:t>Twyford</w:t>
      </w:r>
    </w:p>
    <w:p w14:paraId="4DB2EFFE" w14:textId="55D4F390" w:rsidR="00F25F95" w:rsidRPr="00F25F95" w:rsidRDefault="00F25F95" w:rsidP="00F13813">
      <w:pPr>
        <w:rPr>
          <w:b/>
        </w:rPr>
      </w:pPr>
      <w:r>
        <w:rPr>
          <w:b/>
        </w:rPr>
        <w:t>Summary/Abstract</w:t>
      </w:r>
    </w:p>
    <w:p w14:paraId="10981E49" w14:textId="24BAA9B0" w:rsidR="00E76B8E" w:rsidRPr="001065CB" w:rsidRDefault="00630F25" w:rsidP="006459BA">
      <w:r w:rsidRPr="00AF46BE">
        <w:t>Generalist h</w:t>
      </w:r>
      <w:r w:rsidR="008018E2" w:rsidRPr="001065CB">
        <w:t xml:space="preserve">emiparasitic plants </w:t>
      </w:r>
      <w:r w:rsidRPr="00AF46BE">
        <w:t>attach and feed to a diverse range of plant host species, however the host attributes that determine parasite performance have not been well characterised. A general expectation is that host</w:t>
      </w:r>
      <w:r w:rsidR="003C2EEF" w:rsidRPr="001065CB">
        <w:t xml:space="preserve"> functional </w:t>
      </w:r>
      <w:r w:rsidR="00F13813" w:rsidRPr="001065CB">
        <w:t>group determin</w:t>
      </w:r>
      <w:r w:rsidRPr="001065CB">
        <w:t>es</w:t>
      </w:r>
      <w:r w:rsidR="00F13813" w:rsidRPr="001065CB">
        <w:t xml:space="preserve"> </w:t>
      </w:r>
      <w:r w:rsidR="003C2EEF" w:rsidRPr="001065CB">
        <w:t xml:space="preserve">parasite </w:t>
      </w:r>
      <w:r w:rsidR="00F13813" w:rsidRPr="001065CB">
        <w:t>performance</w:t>
      </w:r>
      <w:r w:rsidR="00AF46BE">
        <w:t>,</w:t>
      </w:r>
      <w:r w:rsidRPr="001065CB">
        <w:t xml:space="preserve"> with legumes being the best host</w:t>
      </w:r>
      <w:r w:rsidR="00AF46BE">
        <w:t>s</w:t>
      </w:r>
      <w:r w:rsidR="00451A3F" w:rsidRPr="001065CB">
        <w:t>.</w:t>
      </w:r>
      <w:r w:rsidR="00F13813" w:rsidRPr="001065CB">
        <w:t xml:space="preserve"> </w:t>
      </w:r>
      <w:r w:rsidR="006459BA">
        <w:t>In this study w</w:t>
      </w:r>
      <w:r w:rsidR="006459BA" w:rsidRPr="001065CB">
        <w:t xml:space="preserve">e </w:t>
      </w:r>
      <w:r w:rsidRPr="001065CB">
        <w:t>test host-dependent parasite performance</w:t>
      </w:r>
      <w:r w:rsidR="00AF46BE" w:rsidRPr="001065CB">
        <w:t xml:space="preserve"> using </w:t>
      </w:r>
      <w:r w:rsidR="00F13813" w:rsidRPr="001065CB">
        <w:t xml:space="preserve">common garden experiments that follow survival and </w:t>
      </w:r>
      <w:r w:rsidR="00AF46BE">
        <w:t>reproduction</w:t>
      </w:r>
      <w:r w:rsidR="00AF46BE" w:rsidRPr="001065CB">
        <w:t xml:space="preserve"> </w:t>
      </w:r>
      <w:r w:rsidR="00F13813" w:rsidRPr="001065CB">
        <w:t xml:space="preserve">of </w:t>
      </w:r>
      <w:r w:rsidR="00314664" w:rsidRPr="001065CB">
        <w:t>nearly</w:t>
      </w:r>
      <w:r w:rsidR="00DE1417" w:rsidRPr="001065CB">
        <w:t xml:space="preserve"> </w:t>
      </w:r>
      <w:r w:rsidR="00314664" w:rsidRPr="001065CB">
        <w:t>1900</w:t>
      </w:r>
      <w:r w:rsidR="00F13813" w:rsidRPr="001065CB">
        <w:t xml:space="preserve"> hemiparasitic </w:t>
      </w:r>
      <w:r w:rsidR="00AF46BE">
        <w:t>eyebrights</w:t>
      </w:r>
      <w:r w:rsidR="00727E75">
        <w:t xml:space="preserve"> individuals </w:t>
      </w:r>
      <w:r w:rsidR="00AF46BE">
        <w:t>(</w:t>
      </w:r>
      <w:r w:rsidR="00AA6FDF" w:rsidRPr="001065CB">
        <w:rPr>
          <w:i/>
        </w:rPr>
        <w:t>Euphrasia</w:t>
      </w:r>
      <w:r w:rsidR="00AF46BE">
        <w:t>) on a range of hosts</w:t>
      </w:r>
      <w:r w:rsidR="00F13813" w:rsidRPr="001065CB">
        <w:t>.</w:t>
      </w:r>
      <w:r w:rsidR="009D2AA3" w:rsidRPr="001065CB">
        <w:t xml:space="preserve"> </w:t>
      </w:r>
      <w:r w:rsidR="00AF46BE">
        <w:t>W</w:t>
      </w:r>
      <w:r w:rsidR="007F7CFA" w:rsidRPr="001065CB">
        <w:t xml:space="preserve">e show </w:t>
      </w:r>
      <w:r w:rsidR="00AF46BE">
        <w:t>that extensive variation in hemiparasite performance can be attributed to host life history and</w:t>
      </w:r>
      <w:r w:rsidR="00727E75">
        <w:t xml:space="preserve"> that</w:t>
      </w:r>
      <w:r w:rsidR="00AF46BE">
        <w:t xml:space="preserve"> host phylogenetic relationships</w:t>
      </w:r>
      <w:r w:rsidR="00727E75">
        <w:t xml:space="preserve"> predict this pattern of variation</w:t>
      </w:r>
      <w:r w:rsidR="00AF46BE">
        <w:t>, but not host functional group. W</w:t>
      </w:r>
      <w:r w:rsidR="00812EC2" w:rsidRPr="001065CB">
        <w:t xml:space="preserve">e </w:t>
      </w:r>
      <w:r w:rsidR="00AF46BE">
        <w:t xml:space="preserve">then </w:t>
      </w:r>
      <w:r w:rsidR="00812EC2" w:rsidRPr="001065CB">
        <w:t>show</w:t>
      </w:r>
      <w:r w:rsidR="00051923" w:rsidRPr="001065CB">
        <w:t xml:space="preserve"> </w:t>
      </w:r>
      <w:r w:rsidR="00AF46BE">
        <w:t>that while host-dependent parasite performance is conserved between divergent eyebright species, some eyebrights have more</w:t>
      </w:r>
      <w:r w:rsidR="00812EC2" w:rsidRPr="001065CB">
        <w:t xml:space="preserve"> specialised parasite-host interactions.</w:t>
      </w:r>
      <w:r w:rsidR="007C11D2" w:rsidRPr="001065CB">
        <w:t xml:space="preserve"> </w:t>
      </w:r>
      <w:r w:rsidR="00AF46BE">
        <w:t xml:space="preserve">Our results show </w:t>
      </w:r>
      <w:r w:rsidR="006459BA">
        <w:t>that a generalist hemiparasitic plant only performs well with a subset of cooccurring hosts, with performance determined by a complex interaction of host attributes.</w:t>
      </w:r>
    </w:p>
    <w:p w14:paraId="7D7F33F2" w14:textId="1C1F6455" w:rsidR="00F25F95" w:rsidRPr="00F25F95" w:rsidRDefault="00F25F95" w:rsidP="009C6494">
      <w:pPr>
        <w:rPr>
          <w:b/>
        </w:rPr>
      </w:pPr>
      <w:r>
        <w:rPr>
          <w:b/>
        </w:rPr>
        <w:t>Main</w:t>
      </w:r>
    </w:p>
    <w:p w14:paraId="32F7C095" w14:textId="65931852" w:rsidR="00160ADF" w:rsidRDefault="007F5279" w:rsidP="009C6494">
      <w:r>
        <w:t xml:space="preserve">Parasitic plants are a diverse group of 4,500 species </w:t>
      </w:r>
      <w:r w:rsidR="0096313F">
        <w:t xml:space="preserve">of 12 separate origins </w:t>
      </w:r>
      <w:r>
        <w:t>that obtain water and nutrients from other plants</w:t>
      </w:r>
      <w:r w:rsidR="00116717">
        <w:t xml:space="preserve"> using a</w:t>
      </w:r>
      <w:r w:rsidR="00E74A24">
        <w:t xml:space="preserve"> specialised feeding organ called a</w:t>
      </w:r>
      <w:r w:rsidR="00116717">
        <w:t xml:space="preserve"> haustorium</w:t>
      </w:r>
      <w:r w:rsidR="00E7317B">
        <w:t xml:space="preserve"> </w:t>
      </w:r>
      <w:r w:rsidR="00E7317B">
        <w:fldChar w:fldCharType="begin"/>
      </w:r>
      <w:r w:rsidR="00E7317B">
        <w:instrText xml:space="preserve"> ADDIN EN.CITE &lt;EndNote&gt;&lt;Cite&gt;&lt;Author&gt;Tesitel&lt;/Author&gt;&lt;Year&gt;2016&lt;/Year&gt;&lt;RecNum&gt;985&lt;/RecNum&gt;&lt;DisplayText&gt;[1]&lt;/DisplayText&gt;&lt;record&gt;&lt;rec-number&gt;985&lt;/rec-number&gt;&lt;foreign-keys&gt;&lt;key app="EN" db-id="rv5pzvwrkefxw5ez0dn5522yetsaer2px2s0" timestamp="1541432214"&gt;985&lt;/key&gt;&lt;/foreign-keys&gt;&lt;ref-type name="Journal Article"&gt;17&lt;/ref-type&gt;&lt;contributors&gt;&lt;authors&gt;&lt;author&gt;Tesitel, J.&lt;/author&gt;&lt;/authors&gt;&lt;/contributors&gt;&lt;titles&gt;&lt;title&gt;Functional biology of parasitic plants: a review&lt;/title&gt;&lt;secondary-title&gt;Plant Ecology and Evolution&lt;/secondary-title&gt;&lt;/titles&gt;&lt;periodical&gt;&lt;full-title&gt;Plant Ecology and Evolution&lt;/full-title&gt;&lt;/periodical&gt;&lt;pages&gt;5-20&lt;/pages&gt;&lt;volume&gt;149&lt;/volume&gt;&lt;number&gt;1&lt;/number&gt;&lt;dates&gt;&lt;year&gt;2016&lt;/year&gt;&lt;/dates&gt;&lt;isbn&gt;2032-3913&lt;/isbn&gt;&lt;accession-num&gt;WOS:000371196200002&lt;/accession-num&gt;&lt;urls&gt;&lt;related-urls&gt;&lt;url&gt;&amp;lt;Go to ISI&amp;gt;://WOS:000371196200002&lt;/url&gt;&lt;/related-urls&gt;&lt;/urls&gt;&lt;electronic-resource-num&gt;10.5091/plecevo.2016.1097&lt;/electronic-resource-num&gt;&lt;/record&gt;&lt;/Cite&gt;&lt;/EndNote&gt;</w:instrText>
      </w:r>
      <w:r w:rsidR="00E7317B">
        <w:fldChar w:fldCharType="separate"/>
      </w:r>
      <w:r w:rsidR="00E7317B">
        <w:rPr>
          <w:noProof/>
        </w:rPr>
        <w:t>[1]</w:t>
      </w:r>
      <w:r w:rsidR="00E7317B">
        <w:fldChar w:fldCharType="end"/>
      </w:r>
      <w:r>
        <w:t xml:space="preserve">. </w:t>
      </w:r>
      <w:r w:rsidR="00E74A24">
        <w:t xml:space="preserve">The majority of parasitic plant species are hemiparasites, which feed directly from other plants, but </w:t>
      </w:r>
      <w:r w:rsidR="008018E2">
        <w:t xml:space="preserve">maintain their green habit and </w:t>
      </w:r>
      <w:r w:rsidR="00E74A24">
        <w:t xml:space="preserve">photosynthetic </w:t>
      </w:r>
      <w:r w:rsidR="00CF12BA">
        <w:t>competency</w:t>
      </w:r>
      <w:r w:rsidR="008018E2">
        <w:t xml:space="preserve">. </w:t>
      </w:r>
      <w:r w:rsidR="00E74A24">
        <w:t xml:space="preserve">Hemiparasitic </w:t>
      </w:r>
      <w:r w:rsidR="009C6494">
        <w:t>plants include ecosystem engineers</w:t>
      </w:r>
      <w:r w:rsidR="00193E67">
        <w:t xml:space="preserve"> that reduce the growth of competitively dominant </w:t>
      </w:r>
      <w:r w:rsidR="00A17DFE">
        <w:t>taxa</w:t>
      </w:r>
      <w:r w:rsidR="00EB20B7">
        <w:t xml:space="preserve"> in grassland communities</w:t>
      </w:r>
      <w:r w:rsidR="00397A07">
        <w:t xml:space="preserve"> </w:t>
      </w:r>
      <w:r w:rsidR="00397A07">
        <w:fldChar w:fldCharType="begin">
          <w:fldData xml:space="preserve">PEVuZE5vdGU+PENpdGU+PEF1dGhvcj5QeXdlbGw8L0F1dGhvcj48WWVhcj4yMDA0PC9ZZWFyPjxS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</w:fldData>
        </w:fldChar>
      </w:r>
      <w:r w:rsidR="00397A07">
        <w:instrText xml:space="preserve"> ADDIN EN.CITE </w:instrText>
      </w:r>
      <w:r w:rsidR="00397A07">
        <w:fldChar w:fldCharType="begin">
          <w:fldData xml:space="preserve">PEVuZE5vdGU+PENpdGU+PEF1dGhvcj5QeXdlbGw8L0F1dGhvcj48WWVhcj4yMDA0PC9ZZWFyPjxS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</w:fldData>
        </w:fldChar>
      </w:r>
      <w:r w:rsidR="00397A07">
        <w:instrText xml:space="preserve"> ADDIN EN.CITE.DATA </w:instrText>
      </w:r>
      <w:r w:rsidR="00397A07">
        <w:fldChar w:fldCharType="end"/>
      </w:r>
      <w:r w:rsidR="00397A07">
        <w:fldChar w:fldCharType="separate"/>
      </w:r>
      <w:r w:rsidR="00397A07">
        <w:rPr>
          <w:noProof/>
        </w:rPr>
        <w:t>[2]</w:t>
      </w:r>
      <w:r w:rsidR="00397A07">
        <w:fldChar w:fldCharType="end"/>
      </w:r>
      <w:r w:rsidR="009C6494">
        <w:t xml:space="preserve">, </w:t>
      </w:r>
      <w:r w:rsidR="00EB20B7">
        <w:t>and species that</w:t>
      </w:r>
      <w:r w:rsidR="009C6494">
        <w:t xml:space="preserve"> threaten food security and cause</w:t>
      </w:r>
      <w:r w:rsidR="00397A07">
        <w:t xml:space="preserve"> </w:t>
      </w:r>
      <w:r w:rsidR="009C6494">
        <w:t>billion</w:t>
      </w:r>
      <w:r w:rsidR="00F32573">
        <w:t>s of</w:t>
      </w:r>
      <w:r w:rsidR="009C6494">
        <w:t xml:space="preserve"> </w:t>
      </w:r>
      <w:r w:rsidR="00397A07">
        <w:t>dollars</w:t>
      </w:r>
      <w:r w:rsidR="00BF7AB5">
        <w:t>’</w:t>
      </w:r>
      <w:r w:rsidR="00397A07">
        <w:t xml:space="preserve"> worth</w:t>
      </w:r>
      <w:r w:rsidR="009C6494">
        <w:t xml:space="preserve"> of crop loss</w:t>
      </w:r>
      <w:r w:rsidR="00A17DFE">
        <w:t>es</w:t>
      </w:r>
      <w:r w:rsidR="009C6494">
        <w:t xml:space="preserve"> in agricultural systems</w:t>
      </w:r>
      <w:r w:rsidR="00397A07">
        <w:t xml:space="preserve"> </w:t>
      </w:r>
      <w:r w:rsidR="00BF7AB5">
        <w:t>every</w:t>
      </w:r>
      <w:r w:rsidR="00397A07">
        <w:t xml:space="preserve"> year</w:t>
      </w:r>
      <w:r w:rsidR="00825973">
        <w:t xml:space="preserve"> </w:t>
      </w:r>
      <w:r w:rsidR="003426BA">
        <w:fldChar w:fldCharType="begin"/>
      </w:r>
      <w:r w:rsidR="003426BA">
        <w:instrText xml:space="preserve"> ADDIN EN.CITE &lt;EndNote&gt;&lt;Cite&gt;&lt;Author&gt;Spallek&lt;/Author&gt;&lt;Year&gt;2013&lt;/Year&gt;&lt;RecNum&gt;1197&lt;/RecNum&gt;&lt;DisplayText&gt;[3]&lt;/DisplayText&gt;&lt;record&gt;&lt;rec-number&gt;1197&lt;/rec-number&gt;&lt;foreign-keys&gt;&lt;key app="EN" db-id="rv5pzvwrkefxw5ez0dn5522yetsaer2px2s0" timestamp="1580152649"&gt;1197&lt;/key&gt;&lt;/foreign-keys&gt;&lt;ref-type name="Journal Article"&gt;17&lt;/ref-type&gt;&lt;contributors&gt;&lt;authors&gt;&lt;author&gt;Spallek, T.&lt;/author&gt;&lt;author&gt;Mutuku, M.&lt;/author&gt;&lt;author&gt;Shirasu, K.&lt;/author&gt;&lt;/authors&gt;&lt;/contributors&gt;&lt;auth-address&gt;[Spallek, Thomas|Mutuku, Musembi|Shirasu, Ken] RIKEN Ctr Sustainable Resource Sci, Tsurumi Ku, Yokohama, Kanagawa 2300045, Japan.&amp;#xD;Shirasu, K (reprint author), RIKEN Ctr Sustainable Resource Sci, Tsurumi Ku, 1-7-22 Suehiro Cho, Yokohama, Kanagawa 2300045, Japan.&amp;#xD;ken.shirasu@riken.jp&lt;/auth-address&gt;&lt;titles&gt;&lt;title&gt;The genus Striga: a witch profile&lt;/title&gt;&lt;secondary-title&gt;Molecular Plant Pathology&lt;/secondary-title&gt;&lt;alt-title&gt;Mol. Plant Pathol.&lt;/alt-title&gt;&lt;/titles&gt;&lt;periodical&gt;&lt;full-title&gt;Molecular Plant Pathology&lt;/full-title&gt;&lt;abbr-1&gt;Mol. Plant Pathol.&lt;/abbr-1&gt;&lt;/periodical&gt;&lt;alt-periodical&gt;&lt;full-title&gt;Molecular Plant Pathology&lt;/full-title&gt;&lt;abbr-1&gt;Mol. Plant Pathol.&lt;/abbr-1&gt;&lt;/alt-periodical&gt;&lt;pages&gt;861-869&lt;/pages&gt;&lt;volume&gt;14&lt;/volume&gt;&lt;number&gt;9&lt;/number&gt;&lt;keywords&gt;&lt;keyword&gt;haustorium development&lt;/keyword&gt;&lt;keyword&gt;parasitic weeds&lt;/keyword&gt;&lt;keyword&gt;host&lt;/keyword&gt;&lt;keyword&gt;hermonthica&lt;/keyword&gt;&lt;keyword&gt;orobanche&lt;/keyword&gt;&lt;keyword&gt;resistance&lt;/keyword&gt;&lt;keyword&gt;asiatica&lt;/keyword&gt;&lt;keyword&gt;maize&lt;/keyword&gt;&lt;keyword&gt;rice&lt;/keyword&gt;&lt;keyword&gt;expression&lt;/keyword&gt;&lt;keyword&gt;Plant Sciences&lt;/keyword&gt;&lt;/keywords&gt;&lt;dates&gt;&lt;year&gt;2013&lt;/year&gt;&lt;pub-dates&gt;&lt;date&gt;Dec&lt;/date&gt;&lt;/pub-dates&gt;&lt;/dates&gt;&lt;isbn&gt;1464-6722&lt;/isbn&gt;&lt;accession-num&gt;WOS:000326454500003&lt;/accession-num&gt;&lt;work-type&gt;Article&lt;/work-type&gt;&lt;urls&gt;&lt;related-urls&gt;&lt;url&gt;&amp;lt;Go to ISI&amp;gt;://WOS:000326454500003&lt;/url&gt;&lt;/related-urls&gt;&lt;/urls&gt;&lt;electronic-resource-num&gt;10.1111/mpp.12058&lt;/electronic-resource-num&gt;&lt;language&gt;English&lt;/language&gt;&lt;/record&gt;&lt;/Cite&gt;&lt;/EndNote&gt;</w:instrText>
      </w:r>
      <w:r w:rsidR="003426BA">
        <w:fldChar w:fldCharType="separate"/>
      </w:r>
      <w:r w:rsidR="003426BA">
        <w:rPr>
          <w:noProof/>
        </w:rPr>
        <w:t>[3]</w:t>
      </w:r>
      <w:r w:rsidR="003426BA">
        <w:fldChar w:fldCharType="end"/>
      </w:r>
      <w:r w:rsidR="009C6494">
        <w:t xml:space="preserve">. </w:t>
      </w:r>
      <w:r w:rsidR="00EB20B7">
        <w:t xml:space="preserve">Studies of </w:t>
      </w:r>
      <w:r w:rsidR="00E74A24">
        <w:t>hemi</w:t>
      </w:r>
      <w:r w:rsidR="00EB20B7">
        <w:t xml:space="preserve">parasitic plants have provided extraordinary insights into </w:t>
      </w:r>
      <w:r w:rsidR="000B4317">
        <w:t xml:space="preserve">diverse topics such as </w:t>
      </w:r>
      <w:r w:rsidR="00EB20B7">
        <w:t xml:space="preserve">horizontal gene transfer, plastid genome </w:t>
      </w:r>
      <w:r w:rsidR="00492A80">
        <w:t>degradation</w:t>
      </w:r>
      <w:r w:rsidR="000B4317">
        <w:t>, growth and development of a novel organ, and the role of genome duplication in evolutionary novelty</w:t>
      </w:r>
      <w:r w:rsidR="003426BA">
        <w:t xml:space="preserve"> </w:t>
      </w:r>
      <w:r w:rsidR="003426BA">
        <w:fldChar w:fldCharType="begin">
          <w:fldData xml:space="preserve">PEVuZE5vdGU+PENpdGU+PEF1dGhvcj5ZYW5nPC9BdXRob3I+PFllYXI+MjAxOTwvWWVhcj48UmVj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</w:fldData>
        </w:fldChar>
      </w:r>
      <w:r w:rsidR="001065CB">
        <w:instrText xml:space="preserve"> ADDIN EN.CITE </w:instrText>
      </w:r>
      <w:r w:rsidR="001065CB">
        <w:fldChar w:fldCharType="begin">
          <w:fldData xml:space="preserve">PEVuZE5vdGU+PENpdGU+PEF1dGhvcj5ZYW5nPC9BdXRob3I+PFllYXI+MjAxOTwvWWVhcj48UmVj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</w:fldData>
        </w:fldChar>
      </w:r>
      <w:r w:rsidR="001065CB">
        <w:instrText xml:space="preserve"> ADDIN EN.CITE.DATA </w:instrText>
      </w:r>
      <w:r w:rsidR="001065CB">
        <w:fldChar w:fldCharType="end"/>
      </w:r>
      <w:r w:rsidR="003426BA">
        <w:fldChar w:fldCharType="separate"/>
      </w:r>
      <w:r w:rsidR="001065CB">
        <w:rPr>
          <w:noProof/>
        </w:rPr>
        <w:t>[4-7]</w:t>
      </w:r>
      <w:r w:rsidR="003426BA">
        <w:fldChar w:fldCharType="end"/>
      </w:r>
      <w:r w:rsidR="000B4317">
        <w:t xml:space="preserve">. Despite the breadth of this research, there are still major knowledge gaps in our understanding of the complex interactions that occur between </w:t>
      </w:r>
      <w:r w:rsidR="008018E2">
        <w:t>hemi</w:t>
      </w:r>
      <w:r w:rsidR="000B4317">
        <w:t xml:space="preserve">parasitic plants and their hosts. </w:t>
      </w:r>
    </w:p>
    <w:p w14:paraId="4845E3AE" w14:textId="280C9497" w:rsidR="00F201CD" w:rsidRDefault="00F201CD" w:rsidP="00CF12BA">
      <w:r>
        <w:t>Generalist hemiparasites usually grow in mixed plant communities and have the opportunity to parasiti</w:t>
      </w:r>
      <w:r w:rsidR="00185AFC">
        <w:t>z</w:t>
      </w:r>
      <w:r>
        <w:t xml:space="preserve">e a diverse range of plant hosts. </w:t>
      </w:r>
      <w:r w:rsidR="00160ADF">
        <w:t>A</w:t>
      </w:r>
      <w:r w:rsidR="000B4317">
        <w:t xml:space="preserve"> century of experiments</w:t>
      </w:r>
      <w:r w:rsidR="00160ADF">
        <w:t xml:space="preserve"> and dozens of publications </w:t>
      </w:r>
      <w:r w:rsidR="000B4317">
        <w:t xml:space="preserve">have </w:t>
      </w:r>
      <w:r w:rsidR="00A17DFE">
        <w:t>documented</w:t>
      </w:r>
      <w:r w:rsidR="00160ADF">
        <w:t xml:space="preserve"> </w:t>
      </w:r>
      <w:r>
        <w:t xml:space="preserve">hemiparasite growth </w:t>
      </w:r>
      <w:r w:rsidR="00492A80">
        <w:t>in response to</w:t>
      </w:r>
      <w:r w:rsidR="00160ADF">
        <w:t xml:space="preserve"> host</w:t>
      </w:r>
      <w:r w:rsidR="00185AFC">
        <w:t xml:space="preserve"> in the largest clade of parasitic plants, the Orobanchaceae</w:t>
      </w:r>
      <w:r w:rsidR="00160ADF">
        <w:t xml:space="preserve"> </w:t>
      </w:r>
      <w:r>
        <w:fldChar w:fldCharType="begin">
          <w:fldData xml:space="preserve">PEVuZE5vdGU+PENpdGU+PEF1dGhvcj5ZZW88L0F1dGhvcj48WWVhcj4xOTY0PC9ZZWFyPjxSZWNO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=
</w:fldData>
        </w:fldChar>
      </w:r>
      <w:r w:rsidR="00E247BA">
        <w:instrText xml:space="preserve"> ADDIN EN.CITE </w:instrText>
      </w:r>
      <w:r w:rsidR="00E247BA">
        <w:fldChar w:fldCharType="begin">
          <w:fldData xml:space="preserve">PEVuZE5vdGU+PENpdGU+PEF1dGhvcj5ZZW88L0F1dGhvcj48WWVhcj4xOTY0PC9ZZWFyPjxSZWNO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=
</w:fldData>
        </w:fldChar>
      </w:r>
      <w:r w:rsidR="00E247BA">
        <w:instrText xml:space="preserve"> ADDIN EN.CITE.DATA </w:instrText>
      </w:r>
      <w:r w:rsidR="00E247BA">
        <w:fldChar w:fldCharType="end"/>
      </w:r>
      <w:r>
        <w:fldChar w:fldCharType="separate"/>
      </w:r>
      <w:r w:rsidR="00E247BA">
        <w:rPr>
          <w:noProof/>
        </w:rPr>
        <w:t>[8-12]</w:t>
      </w:r>
      <w:r>
        <w:fldChar w:fldCharType="end"/>
      </w:r>
      <w:r w:rsidR="00185AFC">
        <w:t>. These studies have shown that</w:t>
      </w:r>
      <w:r>
        <w:t xml:space="preserve"> </w:t>
      </w:r>
      <w:r w:rsidR="00185AFC">
        <w:t>hemi</w:t>
      </w:r>
      <w:r>
        <w:t>parasites</w:t>
      </w:r>
      <w:r>
        <w:rPr>
          <w:rFonts w:eastAsia="Calibri"/>
        </w:rPr>
        <w:t xml:space="preserve"> benefit most from host</w:t>
      </w:r>
      <w:r w:rsidR="00185AFC">
        <w:rPr>
          <w:rFonts w:eastAsia="Calibri"/>
        </w:rPr>
        <w:t>s</w:t>
      </w:r>
      <w:r>
        <w:rPr>
          <w:rFonts w:eastAsia="Calibri"/>
        </w:rPr>
        <w:t xml:space="preserve"> that</w:t>
      </w:r>
      <w:r w:rsidR="003904F5">
        <w:rPr>
          <w:rFonts w:eastAsia="Calibri"/>
        </w:rPr>
        <w:t xml:space="preserve"> are</w:t>
      </w:r>
      <w:r w:rsidR="00724064">
        <w:rPr>
          <w:rFonts w:eastAsia="Calibri"/>
        </w:rPr>
        <w:t xml:space="preserve"> </w:t>
      </w:r>
      <w:r w:rsidR="003904F5">
        <w:t xml:space="preserve">large, have a high nitrogen content, and </w:t>
      </w:r>
      <w:r w:rsidR="008018E2">
        <w:t xml:space="preserve">lack or </w:t>
      </w:r>
      <w:r w:rsidR="003904F5">
        <w:t>have weak mechanisms of defence to parasite attack</w:t>
      </w:r>
      <w:r w:rsidR="000F70F9">
        <w:t xml:space="preserve"> </w:t>
      </w:r>
      <w:r w:rsidR="000F70F9">
        <w:fldChar w:fldCharType="begin">
          <w:fldData xml:space="preserve">PEVuZE5vdGU+PENpdGU+PEF1dGhvcj5DYW1lcm9uPC9BdXRob3I+PFllYXI+MjAwNjwvWWVhcj48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==
</w:fldData>
        </w:fldChar>
      </w:r>
      <w:r w:rsidR="00E247BA">
        <w:instrText xml:space="preserve"> ADDIN EN.CITE </w:instrText>
      </w:r>
      <w:r w:rsidR="00E247BA">
        <w:fldChar w:fldCharType="begin">
          <w:fldData xml:space="preserve">PEVuZE5vdGU+PENpdGU+PEF1dGhvcj5DYW1lcm9uPC9BdXRob3I+PFllYXI+MjAwNjwvWWVhcj48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==
</w:fldData>
        </w:fldChar>
      </w:r>
      <w:r w:rsidR="00E247BA">
        <w:instrText xml:space="preserve"> ADDIN EN.CITE.DATA </w:instrText>
      </w:r>
      <w:r w:rsidR="00E247BA">
        <w:fldChar w:fldCharType="end"/>
      </w:r>
      <w:r w:rsidR="000F70F9">
        <w:fldChar w:fldCharType="separate"/>
      </w:r>
      <w:r w:rsidR="00E247BA">
        <w:rPr>
          <w:noProof/>
        </w:rPr>
        <w:t>[13, 14]</w:t>
      </w:r>
      <w:r w:rsidR="000F70F9">
        <w:fldChar w:fldCharType="end"/>
      </w:r>
      <w:r w:rsidR="003904F5">
        <w:t>.</w:t>
      </w:r>
      <w:r w:rsidR="00303221">
        <w:t xml:space="preserve"> These benefits have been shown for multiple aspects of parasite performance including survival</w:t>
      </w:r>
      <w:r w:rsidR="00597845">
        <w:t xml:space="preserve"> </w:t>
      </w:r>
      <w:r w:rsidR="00BB3931">
        <w:fldChar w:fldCharType="begin"/>
      </w:r>
      <w:r w:rsidR="00BB3931">
        <w:instrText xml:space="preserve"> ADDIN EN.CITE &lt;EndNote&gt;&lt;Cite&gt;&lt;Author&gt;Okubamichael&lt;/Author&gt;&lt;Year&gt;2014&lt;/Year&gt;&lt;RecNum&gt;1229&lt;/RecNum&gt;&lt;DisplayText&gt;[15]&lt;/DisplayText&gt;&lt;record&gt;&lt;rec-number&gt;1229&lt;/rec-number&gt;&lt;foreign-keys&gt;&lt;key app="EN" db-id="rv5pzvwrkefxw5ez0dn5522yetsaer2px2s0" timestamp="1584035031"&gt;1229&lt;/key&gt;&lt;/foreign-keys&gt;&lt;ref-type name="Journal Article"&gt;17&lt;/ref-type&gt;&lt;contributors&gt;&lt;authors&gt;&lt;author&gt;Okubamichael, D. Y.&lt;/author&gt;&lt;author&gt;Griffiths, M. E.&lt;/author&gt;&lt;author&gt;Ward, D.&lt;/author&gt;&lt;/authors&gt;&lt;/contributors&gt;&lt;titles&gt;&lt;title&gt;Reciprocal transplant experiment suggests host specificity of the mistletoe Agelanthus natalitius in South Africa&lt;/title&gt;&lt;secondary-title&gt;Journal of Tropical Ecology&lt;/secondary-title&gt;&lt;/titles&gt;&lt;periodical&gt;&lt;full-title&gt;Journal of Tropical Ecology&lt;/full-title&gt;&lt;/periodical&gt;&lt;pages&gt;153-163&lt;/pages&gt;&lt;volume&gt;30&lt;/volume&gt;&lt;dates&gt;&lt;year&gt;2014&lt;/year&gt;&lt;pub-dates&gt;&lt;date&gt;Mar&lt;/date&gt;&lt;/pub-dates&gt;&lt;/dates&gt;&lt;isbn&gt;0266-4674&lt;/isbn&gt;&lt;accession-num&gt;WOS:000337762300006&lt;/accession-num&gt;&lt;urls&gt;&lt;related-urls&gt;&lt;url&gt;&amp;lt;Go to ISI&amp;gt;://WOS:000337762300006&lt;/url&gt;&lt;/related-urls&gt;&lt;/urls&gt;&lt;electronic-resource-num&gt;10.1017/s0266467413000801&lt;/electronic-resource-num&gt;&lt;/record&gt;&lt;/Cite&gt;&lt;/EndNote&gt;</w:instrText>
      </w:r>
      <w:r w:rsidR="00BB3931">
        <w:fldChar w:fldCharType="separate"/>
      </w:r>
      <w:r w:rsidR="00BB3931">
        <w:rPr>
          <w:noProof/>
        </w:rPr>
        <w:t>[15]</w:t>
      </w:r>
      <w:r w:rsidR="00BB3931">
        <w:fldChar w:fldCharType="end"/>
      </w:r>
      <w:r w:rsidR="00303221">
        <w:t xml:space="preserve">, biomass </w:t>
      </w:r>
      <w:r w:rsidR="00BB3931">
        <w:fldChar w:fldCharType="begin"/>
      </w:r>
      <w:r w:rsidR="00BB3931">
        <w:instrText xml:space="preserve"> ADDIN EN.CITE &lt;EndNote&gt;&lt;Cite&gt;&lt;Author&gt;Matthies&lt;/Author&gt;&lt;Year&gt;2017&lt;/Year&gt;&lt;RecNum&gt;1152&lt;/RecNum&gt;&lt;DisplayText&gt;[9]&lt;/DisplayText&gt;&lt;record&gt;&lt;rec-number&gt;1152&lt;/rec-number&gt;&lt;foreign-keys&gt;&lt;key app="EN" db-id="rv5pzvwrkefxw5ez0dn5522yetsaer2px2s0" timestamp="1541677427"&gt;1152&lt;/key&gt;&lt;/foreign-keys&gt;&lt;ref-type name="Journal Article"&gt;17&lt;/ref-type&gt;&lt;contributors&gt;&lt;authors&gt;&lt;author&gt;Matthies, D.&lt;/author&gt;&lt;/authors&gt;&lt;/contributors&gt;&lt;titles&gt;&lt;title&gt;Interactions between a root hemiparasite and 27 different hosts: Growth, biomass allocation and plant architecture&lt;/title&gt;&lt;secondary-title&gt;Perspectives in Plant Ecology Evolution and Systematics&lt;/secondary-title&gt;&lt;/titles&gt;&lt;periodical&gt;&lt;full-title&gt;Perspectives in Plant Ecology Evolution and Systematics&lt;/full-title&gt;&lt;/periodical&gt;&lt;pages&gt;118-137&lt;/pages&gt;&lt;volume&gt;24&lt;/volume&gt;&lt;dates&gt;&lt;year&gt;2017&lt;/year&gt;&lt;pub-dates&gt;&lt;date&gt;Feb&lt;/date&gt;&lt;/pub-dates&gt;&lt;/dates&gt;&lt;isbn&gt;1433-8319&lt;/isbn&gt;&lt;accession-num&gt;WOS:000399435200010&lt;/accession-num&gt;&lt;urls&gt;&lt;related-urls&gt;&lt;url&gt;&amp;lt;Go to ISI&amp;gt;://WOS:000399435200010&lt;/url&gt;&lt;/related-urls&gt;&lt;/urls&gt;&lt;electronic-resource-num&gt;10.1016/j.ppees.2016.12.006&lt;/electronic-resource-num&gt;&lt;/record&gt;&lt;/Cite&gt;&lt;/EndNote&gt;</w:instrText>
      </w:r>
      <w:r w:rsidR="00BB3931">
        <w:fldChar w:fldCharType="separate"/>
      </w:r>
      <w:r w:rsidR="00BB3931">
        <w:rPr>
          <w:noProof/>
        </w:rPr>
        <w:t>[9]</w:t>
      </w:r>
      <w:r w:rsidR="00BB3931">
        <w:fldChar w:fldCharType="end"/>
      </w:r>
      <w:r w:rsidR="00BB3931">
        <w:t>,</w:t>
      </w:r>
      <w:r w:rsidR="00303221">
        <w:t xml:space="preserve"> and reproductive output</w:t>
      </w:r>
      <w:r w:rsidR="00BB3931">
        <w:t xml:space="preserve"> </w:t>
      </w:r>
      <w:r w:rsidR="00B60246">
        <w:fldChar w:fldCharType="begin"/>
      </w:r>
      <w:r w:rsidR="00B60246">
        <w:instrText xml:space="preserve"> ADDIN EN.CITE &lt;EndNote&gt;&lt;Cite&gt;&lt;Author&gt;Marvier&lt;/Author&gt;&lt;Year&gt;1998&lt;/Year&gt;&lt;RecNum&gt;1230&lt;/RecNum&gt;&lt;DisplayText&gt;[16]&lt;/DisplayText&gt;&lt;record&gt;&lt;rec-number&gt;1230&lt;/rec-number&gt;&lt;foreign-keys&gt;&lt;key app="EN" db-id="rv5pzvwrkefxw5ez0dn5522yetsaer2px2s0" timestamp="1584035749"&gt;1230&lt;/key&gt;&lt;/foreign-keys&gt;&lt;ref-type name="Journal Article"&gt;17&lt;/ref-type&gt;&lt;contributors&gt;&lt;authors&gt;&lt;author&gt;Marvier, M.&lt;/author&gt;&lt;/authors&gt;&lt;/contributors&gt;&lt;titles&gt;&lt;title&gt;A mixed diet improves performance and herbivore resistance of a parasitic plant&lt;/title&gt;&lt;secondary-title&gt;Ecology&lt;/secondary-title&gt;&lt;/titles&gt;&lt;periodical&gt;&lt;full-title&gt;Ecology&lt;/full-title&gt;&lt;/periodical&gt;&lt;pages&gt;1272-1280&lt;/pages&gt;&lt;volume&gt;79&lt;/volume&gt;&lt;number&gt;4&lt;/number&gt;&lt;dates&gt;&lt;year&gt;1998&lt;/year&gt;&lt;pub-dates&gt;&lt;date&gt;Jun&lt;/date&gt;&lt;/pub-dates&gt;&lt;/dates&gt;&lt;isbn&gt;0012-9658&lt;/isbn&gt;&lt;accession-num&gt;WOS:000073841800012&lt;/accession-num&gt;&lt;urls&gt;&lt;related-urls&gt;&lt;url&gt;&amp;lt;Go to ISI&amp;gt;://WOS:000073841800012&lt;/url&gt;&lt;/related-urls&gt;&lt;/urls&gt;&lt;/record&gt;&lt;/Cite&gt;&lt;/EndNote&gt;</w:instrText>
      </w:r>
      <w:r w:rsidR="00B60246">
        <w:fldChar w:fldCharType="separate"/>
      </w:r>
      <w:r w:rsidR="00B60246">
        <w:rPr>
          <w:noProof/>
        </w:rPr>
        <w:t>[16]</w:t>
      </w:r>
      <w:r w:rsidR="00B60246">
        <w:fldChar w:fldCharType="end"/>
      </w:r>
      <w:r w:rsidR="00303221">
        <w:t>.</w:t>
      </w:r>
      <w:r w:rsidR="003904F5">
        <w:t xml:space="preserve"> </w:t>
      </w:r>
      <w:r w:rsidR="00160ADF">
        <w:t>The dominant paradigm is that s</w:t>
      </w:r>
      <w:r w:rsidR="00426C88">
        <w:t>uch traits</w:t>
      </w:r>
      <w:r w:rsidR="00925974">
        <w:t xml:space="preserve"> </w:t>
      </w:r>
      <w:r w:rsidR="00160ADF">
        <w:t>are</w:t>
      </w:r>
      <w:r w:rsidR="003904F5">
        <w:t xml:space="preserve"> associated with </w:t>
      </w:r>
      <w:r w:rsidR="003F2E16">
        <w:t xml:space="preserve">particular </w:t>
      </w:r>
      <w:r>
        <w:t xml:space="preserve">plant </w:t>
      </w:r>
      <w:r w:rsidR="003904F5">
        <w:t xml:space="preserve">functional groups </w:t>
      </w:r>
      <w:r>
        <w:t>such as</w:t>
      </w:r>
      <w:r w:rsidR="003904F5">
        <w:t xml:space="preserve"> legumes, grasses</w:t>
      </w:r>
      <w:r w:rsidR="003A49E4">
        <w:t>,</w:t>
      </w:r>
      <w:r>
        <w:t xml:space="preserve"> or</w:t>
      </w:r>
      <w:r w:rsidR="003904F5">
        <w:t xml:space="preserve"> forbs</w:t>
      </w:r>
      <w:r w:rsidR="008018E2">
        <w:t>, with legumes often the best host</w:t>
      </w:r>
      <w:r>
        <w:t>s</w:t>
      </w:r>
      <w:r w:rsidR="00C331C3">
        <w:t xml:space="preserve"> </w:t>
      </w:r>
      <w:r w:rsidR="004E19C4">
        <w:fldChar w:fldCharType="begin">
          <w:fldData xml:space="preserve">PEVuZE5vdGU+PENpdGU+PEF1dGhvcj5NYXR0aGllczwvQXV0aG9yPjxZZWFyPjIwMTc8L1llYXI+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</w:fldData>
        </w:fldChar>
      </w:r>
      <w:r w:rsidR="00B60246">
        <w:instrText xml:space="preserve"> ADDIN EN.CITE </w:instrText>
      </w:r>
      <w:r w:rsidR="00B60246">
        <w:fldChar w:fldCharType="begin">
          <w:fldData xml:space="preserve">PEVuZE5vdGU+PENpdGU+PEF1dGhvcj5NYXR0aGllczwvQXV0aG9yPjxZZWFyPjIwMTc8L1llYXI+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</w:fldData>
        </w:fldChar>
      </w:r>
      <w:r w:rsidR="00B60246">
        <w:instrText xml:space="preserve"> ADDIN EN.CITE.DATA </w:instrText>
      </w:r>
      <w:r w:rsidR="00B60246">
        <w:fldChar w:fldCharType="end"/>
      </w:r>
      <w:r w:rsidR="004E19C4">
        <w:fldChar w:fldCharType="separate"/>
      </w:r>
      <w:r w:rsidR="00B60246">
        <w:rPr>
          <w:noProof/>
        </w:rPr>
        <w:t>[9, 17]</w:t>
      </w:r>
      <w:r w:rsidR="004E19C4">
        <w:fldChar w:fldCharType="end"/>
      </w:r>
      <w:r w:rsidR="00C477DC">
        <w:t xml:space="preserve">. </w:t>
      </w:r>
      <w:r w:rsidR="00F12DA7">
        <w:t>However,</w:t>
      </w:r>
      <w:r w:rsidR="00160ADF">
        <w:t xml:space="preserve"> substantial variation </w:t>
      </w:r>
      <w:r w:rsidR="00F12DA7">
        <w:t xml:space="preserve">in host quality </w:t>
      </w:r>
      <w:r w:rsidR="00160ADF">
        <w:t xml:space="preserve">within functional groups suggests functional group alone </w:t>
      </w:r>
      <w:r w:rsidR="00A17DFE">
        <w:t>is</w:t>
      </w:r>
      <w:r w:rsidR="00F12DA7">
        <w:t xml:space="preserve"> </w:t>
      </w:r>
      <w:r w:rsidR="00160ADF">
        <w:t>not</w:t>
      </w:r>
      <w:r w:rsidR="00F12DA7">
        <w:t xml:space="preserve"> be</w:t>
      </w:r>
      <w:r w:rsidR="00160ADF">
        <w:t xml:space="preserve"> a good predictor of host quality</w:t>
      </w:r>
      <w:r w:rsidR="004E19C4">
        <w:t xml:space="preserve"> </w:t>
      </w:r>
      <w:r w:rsidR="004E19C4">
        <w:fldChar w:fldCharType="begin"/>
      </w:r>
      <w:r w:rsidR="00B60246">
        <w:instrText xml:space="preserve"> ADDIN EN.CITE &lt;EndNote&gt;&lt;Cite&gt;&lt;Author&gt;Rowntree&lt;/Author&gt;&lt;Year&gt;2014&lt;/Year&gt;&lt;RecNum&gt;963&lt;/RecNum&gt;&lt;DisplayText&gt;[17]&lt;/DisplayText&gt;&lt;record&gt;&lt;rec-number&gt;963&lt;/rec-number&gt;&lt;foreign-keys&gt;&lt;key app="EN" db-id="rv5pzvwrkefxw5ez0dn5522yetsaer2px2s0" timestamp="1541432214"&gt;963&lt;/key&gt;&lt;/foreign-keys&gt;&lt;ref-type name="Journal Article"&gt;17&lt;/ref-type&gt;&lt;contributors&gt;&lt;authors&gt;&lt;author&gt;Rowntree, J. K.&lt;/author&gt;&lt;author&gt;Barham, D. F.&lt;/author&gt;&lt;author&gt;Stewart, A. J. A.&lt;/author&gt;&lt;author&gt;Hartley, S. E.&lt;/author&gt;&lt;/authors&gt;&lt;/contributors&gt;&lt;titles&gt;&lt;title&gt;The effect of multiple host species on a keystone parasitic plant and its aphid herbivores&lt;/title&gt;&lt;secondary-title&gt;Functional Ecology&lt;/secondary-title&gt;&lt;/titles&gt;&lt;periodical&gt;&lt;full-title&gt;Functional Ecology&lt;/full-title&gt;&lt;/periodical&gt;&lt;pages&gt;829-836&lt;/pages&gt;&lt;volume&gt;28&lt;/volume&gt;&lt;number&gt;4&lt;/number&gt;&lt;dates&gt;&lt;year&gt;2014&lt;/year&gt;&lt;pub-dates&gt;&lt;date&gt;Aug&lt;/date&gt;&lt;/pub-dates&gt;&lt;/dates&gt;&lt;isbn&gt;0269-8463&lt;/isbn&gt;&lt;accession-num&gt;WOS:000340673900005&lt;/accession-num&gt;&lt;urls&gt;&lt;related-urls&gt;&lt;url&gt;&amp;lt;Go to ISI&amp;gt;://WOS:000340673900005&lt;/url&gt;&lt;/related-urls&gt;&lt;/urls&gt;&lt;electronic-resource-num&gt;10.1111/1365-2435.12281&lt;/electronic-resource-num&gt;&lt;/record&gt;&lt;/Cite&gt;&lt;/EndNote&gt;</w:instrText>
      </w:r>
      <w:r w:rsidR="004E19C4">
        <w:fldChar w:fldCharType="separate"/>
      </w:r>
      <w:r w:rsidR="00B60246">
        <w:rPr>
          <w:noProof/>
        </w:rPr>
        <w:t>[17]</w:t>
      </w:r>
      <w:r w:rsidR="004E19C4">
        <w:fldChar w:fldCharType="end"/>
      </w:r>
      <w:r w:rsidR="00160ADF">
        <w:t>.</w:t>
      </w:r>
      <w:r w:rsidR="00633C8E">
        <w:t xml:space="preserve"> </w:t>
      </w:r>
      <w:r w:rsidR="00185AFC">
        <w:t>From an evolutionary perspective</w:t>
      </w:r>
      <w:r w:rsidR="00CF12BA">
        <w:t>,</w:t>
      </w:r>
      <w:r w:rsidR="00185AFC">
        <w:t xml:space="preserve"> it would be surprising if a single functional group uniformly</w:t>
      </w:r>
      <w:r w:rsidR="00284CA6">
        <w:t xml:space="preserve"> represented</w:t>
      </w:r>
      <w:r w:rsidR="00185AFC">
        <w:t xml:space="preserve"> </w:t>
      </w:r>
      <w:r w:rsidR="00CF12BA">
        <w:t>the best hosts for the thousands of hemiparasites in the ~32 million year old radiation of the Orobanchaceae</w:t>
      </w:r>
      <w:r w:rsidR="00651DAD">
        <w:t xml:space="preserve"> </w:t>
      </w:r>
      <w:r w:rsidR="00651DAD">
        <w:fldChar w:fldCharType="begin"/>
      </w:r>
      <w:r w:rsidR="00B60246">
        <w:instrText xml:space="preserve"> ADDIN EN.CITE &lt;EndNote&gt;&lt;Cite&gt;&lt;Author&gt;Naumann&lt;/Author&gt;&lt;Year&gt;2013&lt;/Year&gt;&lt;RecNum&gt;1227&lt;/RecNum&gt;&lt;DisplayText&gt;[18]&lt;/DisplayText&gt;&lt;record&gt;&lt;rec-number&gt;1227&lt;/rec-number&gt;&lt;foreign-keys&gt;&lt;key app="EN" db-id="rv5pzvwrkefxw5ez0dn5522yetsaer2px2s0" timestamp="1583934734"&gt;1227&lt;/key&gt;&lt;/foreign-keys&gt;&lt;ref-type name="Journal Article"&gt;17&lt;/ref-type&gt;&lt;contributors&gt;&lt;authors&gt;&lt;author&gt;Naumann, J.&lt;/author&gt;&lt;author&gt;Salomo, K.&lt;/author&gt;&lt;author&gt;Der, J. P.&lt;/author&gt;&lt;author&gt;Wafula, E. K.&lt;/author&gt;&lt;author&gt;Bolin, J. F.&lt;/author&gt;&lt;author&gt;Maass, E.&lt;/author&gt;&lt;author&gt;Frenzke, L.&lt;/author&gt;&lt;author&gt;Samain, M. S.&lt;/author&gt;&lt;author&gt;Neinhuis, C.&lt;/author&gt;&lt;author&gt;dePamphilis, C. W.&lt;/author&gt;&lt;author&gt;Wanke, S.&lt;/author&gt;&lt;/authors&gt;&lt;/contributors&gt;&lt;titles&gt;&lt;title&gt;Single-Copy Nuclear Genes Place Haustorial Hydnoraceae within Piperales and Reveal a Cretaceous Origin of Multiple Parasitic Angiosperm Lineages&lt;/title&gt;&lt;secondary-title&gt;Plos One&lt;/secondary-title&gt;&lt;/titles&gt;&lt;periodical&gt;&lt;full-title&gt;Plos One&lt;/full-title&gt;&lt;/periodical&gt;&lt;volume&gt;8&lt;/volume&gt;&lt;number&gt;11&lt;/number&gt;&lt;dates&gt;&lt;year&gt;2013&lt;/year&gt;&lt;pub-dates&gt;&lt;date&gt;Nov&lt;/date&gt;&lt;/pub-dates&gt;&lt;/dates&gt;&lt;isbn&gt;1932-6203&lt;/isbn&gt;&lt;accession-num&gt;WOS:000327252100093&lt;/accession-num&gt;&lt;urls&gt;&lt;related-urls&gt;&lt;url&gt;&amp;lt;Go to ISI&amp;gt;://WOS:000327252100093&lt;/url&gt;&lt;/related-urls&gt;&lt;/urls&gt;&lt;custom7&gt;e79204&lt;/custom7&gt;&lt;electronic-resource-num&gt;10.1371/journal.pone.0079204&lt;/electronic-resource-num&gt;&lt;/record&gt;&lt;/Cite&gt;&lt;/EndNote&gt;</w:instrText>
      </w:r>
      <w:r w:rsidR="00651DAD">
        <w:fldChar w:fldCharType="separate"/>
      </w:r>
      <w:r w:rsidR="00B60246">
        <w:rPr>
          <w:noProof/>
        </w:rPr>
        <w:t>[18]</w:t>
      </w:r>
      <w:r w:rsidR="00651DAD">
        <w:fldChar w:fldCharType="end"/>
      </w:r>
      <w:r w:rsidR="00CF12BA">
        <w:t xml:space="preserve">, when these species vary considerably in the hosts </w:t>
      </w:r>
      <w:r w:rsidR="003A49E4">
        <w:t xml:space="preserve">with which </w:t>
      </w:r>
      <w:r w:rsidR="00CF12BA">
        <w:t>they co-occur</w:t>
      </w:r>
      <w:r w:rsidR="003A49E4">
        <w:t>,</w:t>
      </w:r>
      <w:r w:rsidR="00CF12BA">
        <w:t xml:space="preserve"> due to their very diverse geographic ranges and habitats they frequent.</w:t>
      </w:r>
    </w:p>
    <w:p w14:paraId="7876F70A" w14:textId="1438F785" w:rsidR="00F41DC4" w:rsidRDefault="00983D01" w:rsidP="001A382B">
      <w:r>
        <w:t>I</w:t>
      </w:r>
      <w:r w:rsidR="00E8185A">
        <w:t>n addition</w:t>
      </w:r>
      <w:r w:rsidR="005D3CCC">
        <w:t>,</w:t>
      </w:r>
      <w:r w:rsidR="00F41DC4">
        <w:t xml:space="preserve"> or alternatively</w:t>
      </w:r>
      <w:r w:rsidR="005D3CCC">
        <w:t>,</w:t>
      </w:r>
      <w:r w:rsidR="00E8185A">
        <w:t xml:space="preserve"> to host functional group,</w:t>
      </w:r>
      <w:r w:rsidR="008018E2">
        <w:t xml:space="preserve"> there are a number of non-mutually exclusive host attributes that may </w:t>
      </w:r>
      <w:r w:rsidR="00F41DC4">
        <w:t>affect</w:t>
      </w:r>
      <w:r w:rsidR="008018E2">
        <w:t xml:space="preserve"> </w:t>
      </w:r>
      <w:r w:rsidR="001D6503">
        <w:t xml:space="preserve">the performance of hemiparasitic plants. </w:t>
      </w:r>
      <w:r w:rsidR="00F41DC4">
        <w:t>First, functional group</w:t>
      </w:r>
      <w:r w:rsidR="00C9298C">
        <w:t>s</w:t>
      </w:r>
      <w:r w:rsidR="00F41DC4">
        <w:t xml:space="preserve"> include some monophyletic clades such as legumes</w:t>
      </w:r>
      <w:r w:rsidR="00651DAD">
        <w:t xml:space="preserve"> and grasses</w:t>
      </w:r>
      <w:r w:rsidR="00F41DC4">
        <w:t xml:space="preserve">, and some unnatural groupings such </w:t>
      </w:r>
      <w:r w:rsidR="00F41DC4">
        <w:lastRenderedPageBreak/>
        <w:t xml:space="preserve">as forbs, which are paraphyletic with legumes and woody taxa nested within. As such, the performance of hemiparasites may be </w:t>
      </w:r>
      <w:r w:rsidR="00C9298C">
        <w:t xml:space="preserve">better </w:t>
      </w:r>
      <w:r w:rsidR="00F41DC4">
        <w:t>predicted by host phylogeny rather than functional group, with some clades possessing attributes that confer good parasite growth. Second</w:t>
      </w:r>
      <w:r w:rsidR="001D6503">
        <w:t>, we may expect different host life history strategies to affect parasite performance, due to differences in</w:t>
      </w:r>
      <w:r w:rsidR="00D84D64">
        <w:t xml:space="preserve"> resource </w:t>
      </w:r>
      <w:r w:rsidR="00694293">
        <w:t xml:space="preserve">accessibility and allocation </w:t>
      </w:r>
      <w:r w:rsidR="00694293">
        <w:fldChar w:fldCharType="begin"/>
      </w:r>
      <w:r w:rsidR="00B60246">
        <w:instrText xml:space="preserve"> ADDIN EN.CITE &lt;EndNote&gt;&lt;Cite&gt;&lt;Author&gt;Garnier&lt;/Author&gt;&lt;Year&gt;1992&lt;/Year&gt;&lt;RecNum&gt;1220&lt;/RecNum&gt;&lt;DisplayText&gt;[19]&lt;/DisplayText&gt;&lt;record&gt;&lt;rec-number&gt;1220&lt;/rec-number&gt;&lt;foreign-keys&gt;&lt;key app="EN" db-id="rv5pzvwrkefxw5ez0dn5522yetsaer2px2s0" timestamp="1582725443"&gt;1220&lt;/key&gt;&lt;/foreign-keys&gt;&lt;ref-type name="Journal Article"&gt;17&lt;/ref-type&gt;&lt;contributors&gt;&lt;authors&gt;&lt;author&gt;Garnier, E.&lt;/author&gt;&lt;/authors&gt;&lt;/contributors&gt;&lt;auth-address&gt;GARNIER, E (reprint author), CTR LOUIS EMBERGER,CNRS,CTR ECOL FONCT &amp;amp; EVOLUT,ROUTE MENDE,BP 5051,MONTPELLIER,FRANCE.&lt;/auth-address&gt;&lt;titles&gt;&lt;title&gt;GROWTH ANALYSIS OF CONGENERIC ANNUAL AND PERENNIAL GRASS SPECIES&lt;/title&gt;&lt;secondary-title&gt;Journal of Ecology&lt;/secondary-title&gt;&lt;alt-title&gt;J. Ecol.&lt;/alt-title&gt;&lt;/titles&gt;&lt;periodical&gt;&lt;full-title&gt;Journal of Ecology&lt;/full-title&gt;&lt;/periodical&gt;&lt;pages&gt;665-675&lt;/pages&gt;&lt;volume&gt;80&lt;/volume&gt;&lt;number&gt;4&lt;/number&gt;&lt;keywords&gt;&lt;keyword&gt;biomass allocation&lt;/keyword&gt;&lt;keyword&gt;growth rate&lt;/keyword&gt;&lt;keyword&gt;specific leaf area&lt;/keyword&gt;&lt;keyword&gt;unit leaf rate&lt;/keyword&gt;&lt;keyword&gt;water content&lt;/keyword&gt;&lt;keyword&gt;reproductive strategies&lt;/keyword&gt;&lt;keyword&gt;resource availability&lt;/keyword&gt;&lt;keyword&gt;gas-exchange&lt;/keyword&gt;&lt;keyword&gt;plant-growth&lt;/keyword&gt;&lt;keyword&gt;life forms&lt;/keyword&gt;&lt;keyword&gt;leaf-area&lt;/keyword&gt;&lt;keyword&gt;photosynthesis&lt;/keyword&gt;&lt;keyword&gt;allocation&lt;/keyword&gt;&lt;keyword&gt;patterns&lt;/keyword&gt;&lt;keyword&gt;leaves&lt;/keyword&gt;&lt;keyword&gt;Plant Sciences&lt;/keyword&gt;&lt;keyword&gt;Environmental Sciences &amp;amp; Ecology&lt;/keyword&gt;&lt;/keywords&gt;&lt;dates&gt;&lt;year&gt;1992&lt;/year&gt;&lt;/dates&gt;&lt;isbn&gt;0022-0477&lt;/isbn&gt;&lt;accession-num&gt;WOS:A1992KF83700007&lt;/accession-num&gt;&lt;work-type&gt;Article&lt;/work-type&gt;&lt;urls&gt;&lt;related-urls&gt;&lt;url&gt;&amp;lt;Go to ISI&amp;gt;://WOS:A1992KF83700007&lt;/url&gt;&lt;/related-urls&gt;&lt;/urls&gt;&lt;electronic-resource-num&gt;10.2307/2260858&lt;/electronic-resource-num&gt;&lt;language&gt;English&lt;/language&gt;&lt;/record&gt;&lt;/Cite&gt;&lt;/EndNote&gt;</w:instrText>
      </w:r>
      <w:r w:rsidR="00694293">
        <w:fldChar w:fldCharType="separate"/>
      </w:r>
      <w:r w:rsidR="00B60246">
        <w:rPr>
          <w:noProof/>
        </w:rPr>
        <w:t>[19]</w:t>
      </w:r>
      <w:r w:rsidR="00694293">
        <w:fldChar w:fldCharType="end"/>
      </w:r>
      <w:r w:rsidR="00694293">
        <w:t xml:space="preserve"> or</w:t>
      </w:r>
      <w:r w:rsidR="00705287">
        <w:t xml:space="preserve"> </w:t>
      </w:r>
      <w:r w:rsidR="00C07EF0">
        <w:t xml:space="preserve">relative </w:t>
      </w:r>
      <w:r w:rsidR="00705287">
        <w:t>carbon</w:t>
      </w:r>
      <w:r w:rsidR="00694293">
        <w:t xml:space="preserve"> and </w:t>
      </w:r>
      <w:r w:rsidR="001D6503">
        <w:t xml:space="preserve">nitrogen content of annuals and perennials </w:t>
      </w:r>
      <w:r w:rsidR="001D6503">
        <w:fldChar w:fldCharType="begin"/>
      </w:r>
      <w:r w:rsidR="00B60246">
        <w:instrText xml:space="preserve"> ADDIN EN.CITE &lt;EndNote&gt;&lt;Cite&gt;&lt;Author&gt;Garnier&lt;/Author&gt;&lt;Year&gt;1994&lt;/Year&gt;&lt;RecNum&gt;1215&lt;/RecNum&gt;&lt;DisplayText&gt;[20]&lt;/DisplayText&gt;&lt;record&gt;&lt;rec-number&gt;1215&lt;/rec-number&gt;&lt;foreign-keys&gt;&lt;key app="EN" db-id="rv5pzvwrkefxw5ez0dn5522yetsaer2px2s0" timestamp="1581679477"&gt;1215&lt;/key&gt;&lt;/foreign-keys&gt;&lt;ref-type name="Journal Article"&gt;17&lt;/ref-type&gt;&lt;contributors&gt;&lt;authors&gt;&lt;author&gt;Garnier, E.&lt;/author&gt;&lt;author&gt;Vancaeyzeele, S.&lt;/author&gt;&lt;/authors&gt;&lt;/contributors&gt;&lt;auth-address&gt;GARNIER, E (reprint author), CTR ECOL FONCT &amp;amp; EVOLUT,CNRS,CTR LOUIS EMBERGER,ROUTE MENDE,BP 5051,F-34033 MONTPELLIER 1,FRANCE.&lt;/auth-address&gt;&lt;titles&gt;&lt;title&gt;CARBON AND NITROGEN-CONTENT OF CONGENERIC ANNUAL AND PERENNIAL GRASS SPECIES - RELATIONSHIPS WITH GROWTH&lt;/title&gt;&lt;secondary-title&gt;Plant Cell and Environment&lt;/secondary-title&gt;&lt;alt-title&gt;Plant Cell Environ.&lt;/alt-title&gt;&lt;/titles&gt;&lt;periodical&gt;&lt;full-title&gt;Plant Cell and Environment&lt;/full-title&gt;&lt;/periodical&gt;&lt;pages&gt;399-407&lt;/pages&gt;&lt;volume&gt;17&lt;/volume&gt;&lt;number&gt;4&lt;/number&gt;&lt;keywords&gt;&lt;keyword&gt;annual&lt;/keyword&gt;&lt;keyword&gt;carbon concentration&lt;/keyword&gt;&lt;keyword&gt;nitrate absorption&lt;/keyword&gt;&lt;keyword&gt;nitrogen&lt;/keyword&gt;&lt;keyword&gt;concentration&lt;/keyword&gt;&lt;keyword&gt;nitrogen productivity&lt;/keyword&gt;&lt;keyword&gt;perennial&lt;/keyword&gt;&lt;keyword&gt;poaceae&lt;/keyword&gt;&lt;keyword&gt;relative&lt;/keyword&gt;&lt;keyword&gt;growth rate&lt;/keyword&gt;&lt;keyword&gt;nitrate availability&lt;/keyword&gt;&lt;keyword&gt;plant-growth&lt;/keyword&gt;&lt;keyword&gt;wild plants&lt;/keyword&gt;&lt;keyword&gt;allocation&lt;/keyword&gt;&lt;keyword&gt;photosynthesis&lt;/keyword&gt;&lt;keyword&gt;nutrition&lt;/keyword&gt;&lt;keyword&gt;responses&lt;/keyword&gt;&lt;keyword&gt;bromus&lt;/keyword&gt;&lt;keyword&gt;Plant Sciences&lt;/keyword&gt;&lt;/keywords&gt;&lt;dates&gt;&lt;year&gt;1994&lt;/year&gt;&lt;pub-dates&gt;&lt;date&gt;Apr&lt;/date&gt;&lt;/pub-dates&gt;&lt;/dates&gt;&lt;isbn&gt;0140-7791&lt;/isbn&gt;&lt;accession-num&gt;WOS:A1994ND35800006&lt;/accession-num&gt;&lt;work-type&gt;Article&lt;/work-type&gt;&lt;urls&gt;&lt;related-urls&gt;&lt;url&gt;&amp;lt;Go to ISI&amp;gt;://WOS:A1994ND35800006&lt;/url&gt;&lt;/related-urls&gt;&lt;/urls&gt;&lt;electronic-resource-num&gt;10.1111/j.1365-3040.1994.tb00308.x&lt;/electronic-resource-num&gt;&lt;language&gt;English&lt;/language&gt;&lt;/record&gt;&lt;/Cite&gt;&lt;/EndNote&gt;</w:instrText>
      </w:r>
      <w:r w:rsidR="001D6503">
        <w:fldChar w:fldCharType="separate"/>
      </w:r>
      <w:r w:rsidR="00B60246">
        <w:rPr>
          <w:noProof/>
        </w:rPr>
        <w:t>[20]</w:t>
      </w:r>
      <w:r w:rsidR="001D6503">
        <w:fldChar w:fldCharType="end"/>
      </w:r>
      <w:r w:rsidR="001D6503">
        <w:t xml:space="preserve">. </w:t>
      </w:r>
      <w:r w:rsidR="001A382B">
        <w:t xml:space="preserve">Finally, </w:t>
      </w:r>
      <w:r w:rsidR="001D6503">
        <w:t xml:space="preserve">we would expect that </w:t>
      </w:r>
      <w:r w:rsidR="00160ADF">
        <w:t xml:space="preserve">if the performance of generalist parasites is governed by specific interactions between parasite and host, host quality </w:t>
      </w:r>
      <w:r w:rsidR="001D6503">
        <w:t xml:space="preserve">would </w:t>
      </w:r>
      <w:r w:rsidR="00492A80">
        <w:t xml:space="preserve">vary </w:t>
      </w:r>
      <w:r w:rsidR="00F41DC4">
        <w:t>on a species-by-species basis</w:t>
      </w:r>
      <w:r w:rsidR="00F12DA7">
        <w:t xml:space="preserve">. </w:t>
      </w:r>
      <w:r w:rsidR="00337AA3">
        <w:t xml:space="preserve">If specific parasite-host interactions underlie parasite fitness, this would raise the prospect of  </w:t>
      </w:r>
      <w:r w:rsidR="00A8229F">
        <w:t xml:space="preserve">congeneric </w:t>
      </w:r>
      <w:r w:rsidR="00337AA3">
        <w:t>parasit</w:t>
      </w:r>
      <w:r w:rsidR="0023759B">
        <w:t>e</w:t>
      </w:r>
      <w:r w:rsidR="00337AA3">
        <w:t xml:space="preserve"> species </w:t>
      </w:r>
      <w:r w:rsidR="001E46FE">
        <w:t xml:space="preserve">becoming </w:t>
      </w:r>
      <w:del w:id="0" w:author="BROWN Max" w:date="2020-04-23T09:41:00Z">
        <w:r w:rsidR="001E46FE" w:rsidDel="00470029">
          <w:delText xml:space="preserve">locally </w:delText>
        </w:r>
      </w:del>
      <w:r w:rsidR="001E46FE">
        <w:t>adapted to</w:t>
      </w:r>
      <w:r w:rsidR="00337AA3">
        <w:t xml:space="preserve"> different host species, as</w:t>
      </w:r>
      <w:r w:rsidR="00563501">
        <w:t xml:space="preserve"> widely</w:t>
      </w:r>
      <w:r w:rsidR="00337AA3">
        <w:t xml:space="preserve"> predicted in theoretical models of parasitism</w:t>
      </w:r>
      <w:r w:rsidR="00532E78">
        <w:t xml:space="preserve"> </w:t>
      </w:r>
      <w:r w:rsidR="00532E78">
        <w:fldChar w:fldCharType="begin"/>
      </w:r>
      <w:r w:rsidR="00B60246">
        <w:instrText xml:space="preserve"> ADDIN EN.CITE &lt;EndNote&gt;&lt;Cite&gt;&lt;Author&gt;Gandon&lt;/Author&gt;&lt;Year&gt;2002&lt;/Year&gt;&lt;RecNum&gt;1224&lt;/RecNum&gt;&lt;DisplayText&gt;[21]&lt;/DisplayText&gt;&lt;record&gt;&lt;rec-number&gt;1224&lt;/rec-number&gt;&lt;foreign-keys&gt;&lt;key app="EN" db-id="rv5pzvwrkefxw5ez0dn5522yetsaer2px2s0" timestamp="1583782359"&gt;1224&lt;/key&gt;&lt;/foreign-keys&gt;&lt;ref-type name="Journal Article"&gt;17&lt;/ref-type&gt;&lt;contributors&gt;&lt;authors&gt;&lt;author&gt;Gandon, S.&lt;/author&gt;&lt;/authors&gt;&lt;/contributors&gt;&lt;titles&gt;&lt;title&gt;Local adaptation and the geometry of host-parasite coevolution&lt;/title&gt;&lt;secondary-title&gt;Ecology Letters&lt;/secondary-title&gt;&lt;/titles&gt;&lt;periodical&gt;&lt;full-title&gt;Ecology Letters&lt;/full-title&gt;&lt;/periodical&gt;&lt;pages&gt;246-256&lt;/pages&gt;&lt;volume&gt;5&lt;/volume&gt;&lt;number&gt;2&lt;/number&gt;&lt;dates&gt;&lt;year&gt;2002&lt;/year&gt;&lt;pub-dates&gt;&lt;date&gt;Mar&lt;/date&gt;&lt;/pub-dates&gt;&lt;/dates&gt;&lt;isbn&gt;1461-023X&lt;/isbn&gt;&lt;accession-num&gt;WOS:000175119000013&lt;/accession-num&gt;&lt;urls&gt;&lt;related-urls&gt;&lt;url&gt;&amp;lt;Go to ISI&amp;gt;://WOS:000175119000013&lt;/url&gt;&lt;/related-urls&gt;&lt;/urls&gt;&lt;electronic-resource-num&gt;10.1046/j.1461-0248.2002.00305.x&lt;/electronic-resource-num&gt;&lt;/record&gt;&lt;/Cite&gt;&lt;/EndNote&gt;</w:instrText>
      </w:r>
      <w:r w:rsidR="00532E78">
        <w:fldChar w:fldCharType="separate"/>
      </w:r>
      <w:r w:rsidR="00B60246">
        <w:rPr>
          <w:noProof/>
        </w:rPr>
        <w:t>[21]</w:t>
      </w:r>
      <w:r w:rsidR="00532E78">
        <w:fldChar w:fldCharType="end"/>
      </w:r>
      <w:r w:rsidR="00337AA3">
        <w:t>.</w:t>
      </w:r>
      <w:r w:rsidR="00F41DC4">
        <w:t xml:space="preserve"> </w:t>
      </w:r>
      <w:r w:rsidR="00C9298C">
        <w:t xml:space="preserve">Determining how host type </w:t>
      </w:r>
      <w:r w:rsidR="00F41DC4">
        <w:t>affects parasite performance requires experimentation with a range of host</w:t>
      </w:r>
      <w:r w:rsidR="006E18DA">
        <w:t xml:space="preserve"> and parasite species</w:t>
      </w:r>
      <w:r w:rsidR="00F41DC4">
        <w:t>, detailed characterisation of parasite fitness, and appropriate analyses accounting for the phylogenetic relationships of hosts.</w:t>
      </w:r>
    </w:p>
    <w:p w14:paraId="5C392FFB" w14:textId="062F2BF2" w:rsidR="00BB0101" w:rsidRDefault="00F13813">
      <w:r>
        <w:t xml:space="preserve">Here we use the facultative generalist parasite </w:t>
      </w:r>
      <w:r w:rsidRPr="006C4AB7">
        <w:rPr>
          <w:i/>
        </w:rPr>
        <w:t>Euphrasia</w:t>
      </w:r>
      <w:r>
        <w:t xml:space="preserve"> to investigate </w:t>
      </w:r>
      <w:r w:rsidR="00E91E6D">
        <w:t xml:space="preserve">multiple </w:t>
      </w:r>
      <w:r w:rsidR="00BB0101">
        <w:t>determinants</w:t>
      </w:r>
      <w:r w:rsidR="00E91E6D">
        <w:t xml:space="preserve"> of </w:t>
      </w:r>
      <w:r>
        <w:t xml:space="preserve">host-dependent parasite performance. This genus is an ideal model for studying parasite-host interactions as it is experimentally tractable, </w:t>
      </w:r>
      <w:r w:rsidR="00F41DC4">
        <w:t xml:space="preserve">with plants </w:t>
      </w:r>
      <w:r>
        <w:t xml:space="preserve">being </w:t>
      </w:r>
      <w:r w:rsidR="00110EB1">
        <w:t>small in size</w:t>
      </w:r>
      <w:r w:rsidR="001767D6">
        <w:t xml:space="preserve"> and</w:t>
      </w:r>
      <w:r w:rsidR="00110EB1">
        <w:t xml:space="preserve"> </w:t>
      </w:r>
      <w:r>
        <w:t>easy to cultivate with a rapid annual lifecycle</w:t>
      </w:r>
      <w:r w:rsidR="001767D6">
        <w:t xml:space="preserve"> </w:t>
      </w:r>
      <w:r w:rsidR="001767D6">
        <w:fldChar w:fldCharType="begin"/>
      </w:r>
      <w:r w:rsidR="001767D6">
        <w:instrText xml:space="preserve"> ADDIN EN.CITE &lt;EndNote&gt;&lt;Cite&gt;&lt;Author&gt;Brown&lt;/Author&gt;&lt;Year&gt;2020&lt;/Year&gt;&lt;RecNum&gt;1225&lt;/RecNum&gt;&lt;DisplayText&gt;[22]&lt;/DisplayText&gt;&lt;record&gt;&lt;rec-number&gt;1225&lt;/rec-number&gt;&lt;foreign-keys&gt;&lt;key app="EN" db-id="rv5pzvwrkefxw5ez0dn5522yetsaer2px2s0" timestamp="1583838008"&gt;1225&lt;/key&gt;&lt;/foreign-keys&gt;&lt;ref-type name="Journal Article"&gt;17&lt;/ref-type&gt;&lt;contributors&gt;&lt;authors&gt;&lt;author&gt;Brown, M.R.&lt;/author&gt;&lt;author&gt;Frachon, N.&lt;/author&gt;&lt;author&gt;Wong, E.L.Y.&lt;/author&gt;&lt;author&gt;Metherell, C.&lt;/author&gt;&lt;author&gt;Twyford, A.D.&lt;/author&gt;&lt;/authors&gt;&lt;/contributors&gt;&lt;titles&gt;&lt;title&gt;&lt;style face="normal" font="default" size="100%"&gt;Life history evolution, species differences, and phenotypic plasticity in hemiparasitic eyebrights (&lt;/style&gt;&lt;style face="italic" font="default" size="100%"&gt;Euphrasia&lt;/style&gt;&lt;style face="normal" font="default" size="100%"&gt;)&lt;/style&gt;&lt;/title&gt;&lt;secondary-title&gt;American Journal of Botany&lt;/secondary-title&gt;&lt;/titles&gt;&lt;periodical&gt;&lt;full-title&gt;American Journal of Botany&lt;/full-title&gt;&lt;/periodical&gt;&lt;pages&gt;1-10&lt;/pages&gt;&lt;volume&gt;107&lt;/volume&gt;&lt;number&gt;3&lt;/number&gt;&lt;dates&gt;&lt;year&gt;2020&lt;/year&gt;&lt;/dates&gt;&lt;urls&gt;&lt;/urls&gt;&lt;/record&gt;&lt;/Cite&gt;&lt;/EndNote&gt;</w:instrText>
      </w:r>
      <w:r w:rsidR="001767D6">
        <w:fldChar w:fldCharType="separate"/>
      </w:r>
      <w:r w:rsidR="001767D6">
        <w:rPr>
          <w:noProof/>
        </w:rPr>
        <w:t>[22]</w:t>
      </w:r>
      <w:r w:rsidR="001767D6">
        <w:fldChar w:fldCharType="end"/>
      </w:r>
      <w:r w:rsidR="001767D6">
        <w:t xml:space="preserve">. </w:t>
      </w:r>
      <w:r w:rsidR="001767D6">
        <w:rPr>
          <w:i/>
        </w:rPr>
        <w:t>Euphrasia</w:t>
      </w:r>
      <w:r w:rsidR="001767D6">
        <w:t xml:space="preserve"> species also </w:t>
      </w:r>
      <w:r w:rsidR="00883CC5">
        <w:t>co-occur with diverse hosts</w:t>
      </w:r>
      <w:r>
        <w:t xml:space="preserve"> due to its wide distribution range and prevalence in </w:t>
      </w:r>
      <w:r w:rsidR="00883CC5">
        <w:t>different habitat</w:t>
      </w:r>
      <w:r w:rsidR="001A382B">
        <w:t>s</w:t>
      </w:r>
      <w:r w:rsidR="00883CC5">
        <w:t xml:space="preserve"> </w:t>
      </w:r>
      <w:r w:rsidR="00BE65C3">
        <w:fldChar w:fldCharType="begin"/>
      </w:r>
      <w:r w:rsidR="001767D6">
        <w:instrText xml:space="preserve"> ADDIN EN.CITE &lt;EndNote&gt;&lt;Cite&gt;&lt;Author&gt;Metherell&lt;/Author&gt;&lt;Year&gt;2018&lt;/Year&gt;&lt;RecNum&gt;1156&lt;/RecNum&gt;&lt;DisplayText&gt;[23]&lt;/DisplayText&gt;&lt;record&gt;&lt;rec-number&gt;1156&lt;/rec-number&gt;&lt;foreign-keys&gt;&lt;key app="EN" db-id="rv5pzvwrkefxw5ez0dn5522yetsaer2px2s0" timestamp="1542973637"&gt;1156&lt;/key&gt;&lt;/foreign-keys&gt;&lt;ref-type name="Book"&gt;6&lt;/ref-type&gt;&lt;contributors&gt;&lt;authors&gt;&lt;author&gt;Metherell, C.&lt;/author&gt;&lt;author&gt;Rumsey, F.&lt;/author&gt;&lt;/authors&gt;&lt;/contributors&gt;&lt;titles&gt;&lt;title&gt;&lt;style face="italic" font="default" size="100%"&gt;Eyebrights (Euphrasia) of the UK and Ireland&lt;/style&gt;&lt;/title&gt;&lt;/titles&gt;&lt;dates&gt;&lt;year&gt;2018&lt;/year&gt;&lt;/dates&gt;&lt;publisher&gt;Botanical Society of Britain and Ireland&lt;/publisher&gt;&lt;urls&gt;&lt;/urls&gt;&lt;/record&gt;&lt;/Cite&gt;&lt;/EndNote&gt;</w:instrText>
      </w:r>
      <w:r w:rsidR="00BE65C3">
        <w:fldChar w:fldCharType="separate"/>
      </w:r>
      <w:r w:rsidR="001767D6">
        <w:rPr>
          <w:noProof/>
        </w:rPr>
        <w:t>[23]</w:t>
      </w:r>
      <w:r w:rsidR="00BE65C3">
        <w:fldChar w:fldCharType="end"/>
      </w:r>
      <w:r>
        <w:t xml:space="preserve">. We test the host-attributes that determine parasite performance using </w:t>
      </w:r>
      <w:r w:rsidR="000B33A0">
        <w:t xml:space="preserve">two </w:t>
      </w:r>
      <w:r>
        <w:t>common garden experiments</w:t>
      </w:r>
      <w:r w:rsidR="00E91E6D">
        <w:t xml:space="preserve"> </w:t>
      </w:r>
      <w:r w:rsidR="001A382B">
        <w:t xml:space="preserve">with </w:t>
      </w:r>
      <w:r w:rsidR="00E91E6D">
        <w:t xml:space="preserve">a range of hosts </w:t>
      </w:r>
      <w:r w:rsidR="001A382B">
        <w:t xml:space="preserve">that </w:t>
      </w:r>
      <w:r w:rsidR="00E91E6D">
        <w:t>co-</w:t>
      </w:r>
      <w:r w:rsidR="00A17DFE">
        <w:t>occur</w:t>
      </w:r>
      <w:r w:rsidR="001A382B">
        <w:t xml:space="preserve"> with </w:t>
      </w:r>
      <w:r w:rsidR="001A382B" w:rsidRPr="00B172E9">
        <w:rPr>
          <w:i/>
        </w:rPr>
        <w:t>Euphrasia</w:t>
      </w:r>
      <w:r w:rsidR="00E91E6D">
        <w:t xml:space="preserve"> in natural populations</w:t>
      </w:r>
      <w:r w:rsidR="00993148">
        <w:t>,</w:t>
      </w:r>
      <w:r w:rsidR="00E91E6D">
        <w:t xml:space="preserve"> </w:t>
      </w:r>
      <w:r w:rsidR="00CA009B">
        <w:t>and some novel hosts</w:t>
      </w:r>
      <w:r>
        <w:t xml:space="preserve">. </w:t>
      </w:r>
      <w:r w:rsidR="000B33A0">
        <w:t xml:space="preserve">In </w:t>
      </w:r>
      <w:r w:rsidR="0068553E">
        <w:t>Experiment 1, w</w:t>
      </w:r>
      <w:r>
        <w:t xml:space="preserve">e </w:t>
      </w:r>
      <w:r w:rsidR="00BB0101">
        <w:t>(1) characterise</w:t>
      </w:r>
      <w:r w:rsidR="00314922">
        <w:t xml:space="preserve"> </w:t>
      </w:r>
      <w:r w:rsidR="00C9298C">
        <w:t xml:space="preserve">host-dependent </w:t>
      </w:r>
      <w:r w:rsidR="00314922">
        <w:t xml:space="preserve">survival and </w:t>
      </w:r>
      <w:r w:rsidR="00C9298C">
        <w:t xml:space="preserve">variation in host-dependent </w:t>
      </w:r>
      <w:r w:rsidR="00314922">
        <w:t xml:space="preserve">reproductive </w:t>
      </w:r>
      <w:r w:rsidR="00AA36B0">
        <w:t>output</w:t>
      </w:r>
      <w:commentRangeStart w:id="1"/>
      <w:r w:rsidR="001767D6">
        <w:t xml:space="preserve"> </w:t>
      </w:r>
      <w:commentRangeEnd w:id="1"/>
      <w:r w:rsidR="00C24CFE">
        <w:rPr>
          <w:rStyle w:val="CommentReference"/>
        </w:rPr>
        <w:commentReference w:id="1"/>
      </w:r>
      <w:r w:rsidR="001767D6">
        <w:t>t</w:t>
      </w:r>
      <w:r w:rsidR="00C9298C">
        <w:t xml:space="preserve">hroughout the lifecycle </w:t>
      </w:r>
      <w:r w:rsidR="00314922">
        <w:t xml:space="preserve">of </w:t>
      </w:r>
      <w:r w:rsidR="00D137AA">
        <w:t xml:space="preserve">hemiparasitic </w:t>
      </w:r>
      <w:r w:rsidR="00314922" w:rsidRPr="00C833BF">
        <w:rPr>
          <w:i/>
        </w:rPr>
        <w:t>Euphrasia</w:t>
      </w:r>
      <w:r w:rsidR="0068553E">
        <w:t xml:space="preserve"> and</w:t>
      </w:r>
      <w:r w:rsidR="00D137AA">
        <w:t xml:space="preserve"> (2) identify</w:t>
      </w:r>
      <w:r w:rsidR="00C9298C">
        <w:t xml:space="preserve"> the general host attributes such as </w:t>
      </w:r>
      <w:r w:rsidR="00BB0101">
        <w:t>functional group</w:t>
      </w:r>
      <w:r w:rsidR="00C9298C">
        <w:t xml:space="preserve"> or</w:t>
      </w:r>
      <w:r w:rsidR="00BB0101">
        <w:t xml:space="preserve"> life history </w:t>
      </w:r>
      <w:r w:rsidR="003057B0">
        <w:t xml:space="preserve">that affect </w:t>
      </w:r>
      <w:r w:rsidR="0032553C">
        <w:t xml:space="preserve">hemiparasite </w:t>
      </w:r>
      <w:r w:rsidR="003057B0">
        <w:t>growth</w:t>
      </w:r>
      <w:r w:rsidR="00BB0101">
        <w:t>,</w:t>
      </w:r>
      <w:r w:rsidR="00C833BF">
        <w:t xml:space="preserve"> accounting for phylogenetic relationships of the host species</w:t>
      </w:r>
      <w:r w:rsidR="0068553E">
        <w:t>. In Experiment 2, we</w:t>
      </w:r>
      <w:r w:rsidR="00BB0101">
        <w:t xml:space="preserve"> (3) </w:t>
      </w:r>
      <w:r w:rsidR="00C9298C">
        <w:t xml:space="preserve">investigate </w:t>
      </w:r>
      <w:r w:rsidR="00BB0101">
        <w:t xml:space="preserve">how parasite-host interactions determine performance of diverse </w:t>
      </w:r>
      <w:r w:rsidR="00BB0101" w:rsidRPr="00C833BF">
        <w:rPr>
          <w:i/>
        </w:rPr>
        <w:t>Euphrasia</w:t>
      </w:r>
      <w:r w:rsidR="00BB0101">
        <w:t xml:space="preserve"> species </w:t>
      </w:r>
      <w:r w:rsidR="0032553C">
        <w:t xml:space="preserve">grown </w:t>
      </w:r>
      <w:r w:rsidR="00BB0101">
        <w:t>with different host</w:t>
      </w:r>
      <w:r w:rsidR="0032553C">
        <w:t>s</w:t>
      </w:r>
      <w:r w:rsidR="00BB0101">
        <w:t>.</w:t>
      </w:r>
    </w:p>
    <w:p w14:paraId="3BB6DC82" w14:textId="0903CCAE" w:rsidR="006B6312" w:rsidRPr="00E36215" w:rsidRDefault="007D6FFA">
      <w:r>
        <w:t xml:space="preserve">To </w:t>
      </w:r>
      <w:r w:rsidR="00314922">
        <w:t>characterise host attributes that affect</w:t>
      </w:r>
      <w:r>
        <w:t xml:space="preserve"> </w:t>
      </w:r>
      <w:r w:rsidR="00110EB1">
        <w:t>hemi</w:t>
      </w:r>
      <w:r>
        <w:t xml:space="preserve">parasite </w:t>
      </w:r>
      <w:r w:rsidR="00E26F0F">
        <w:t>survival</w:t>
      </w:r>
      <w:r w:rsidR="00AA415D">
        <w:t xml:space="preserve">, </w:t>
      </w:r>
      <w:r w:rsidR="00AE58A5">
        <w:t xml:space="preserve">in Experiment 1 </w:t>
      </w:r>
      <w:r w:rsidR="00314922">
        <w:t xml:space="preserve">we followed </w:t>
      </w:r>
      <w:r w:rsidR="00B33DCC">
        <w:t xml:space="preserve">1252 </w:t>
      </w:r>
      <w:r w:rsidR="00314922">
        <w:t>individual</w:t>
      </w:r>
      <w:r w:rsidR="00B80890">
        <w:t>s of</w:t>
      </w:r>
      <w:r w:rsidR="00E26F0F">
        <w:t xml:space="preserve"> </w:t>
      </w:r>
      <w:r w:rsidR="008803C7">
        <w:rPr>
          <w:i/>
        </w:rPr>
        <w:t>E.</w:t>
      </w:r>
      <w:r>
        <w:rPr>
          <w:i/>
        </w:rPr>
        <w:t xml:space="preserve"> </w:t>
      </w:r>
      <w:r w:rsidRPr="001470C8">
        <w:rPr>
          <w:i/>
        </w:rPr>
        <w:t>arctica</w:t>
      </w:r>
      <w:r w:rsidR="000B7B50" w:rsidRPr="001470C8">
        <w:t xml:space="preserve"> </w:t>
      </w:r>
      <w:r w:rsidR="00314922" w:rsidRPr="001470C8">
        <w:t xml:space="preserve">grown </w:t>
      </w:r>
      <w:r w:rsidR="000B7B50" w:rsidRPr="001470C8">
        <w:t>with 45</w:t>
      </w:r>
      <w:r w:rsidRPr="001470C8">
        <w:t xml:space="preserve"> </w:t>
      </w:r>
      <w:r w:rsidR="00710C13" w:rsidRPr="001470C8">
        <w:t xml:space="preserve">diverse </w:t>
      </w:r>
      <w:r w:rsidRPr="001470C8">
        <w:t>host species</w:t>
      </w:r>
      <w:r w:rsidR="00BF27D8">
        <w:t xml:space="preserve"> </w:t>
      </w:r>
      <w:r w:rsidR="00E26F0F" w:rsidRPr="001470C8">
        <w:t xml:space="preserve">in a common garden </w:t>
      </w:r>
      <w:r w:rsidR="00AA415D" w:rsidRPr="001470C8">
        <w:t>experiment</w:t>
      </w:r>
      <w:r w:rsidR="0073670F">
        <w:t xml:space="preserve"> (see Methods</w:t>
      </w:r>
      <w:r w:rsidR="006D475A">
        <w:t>; Supplementary Table 1)</w:t>
      </w:r>
      <w:r w:rsidRPr="001470C8">
        <w:t>.</w:t>
      </w:r>
      <w:r w:rsidR="004C6C64" w:rsidRPr="001470C8">
        <w:t xml:space="preserve"> </w:t>
      </w:r>
      <w:r w:rsidR="00A60286" w:rsidRPr="001470C8">
        <w:t xml:space="preserve">The </w:t>
      </w:r>
      <w:r w:rsidR="00446419" w:rsidRPr="001470C8">
        <w:t>average</w:t>
      </w:r>
      <w:r w:rsidR="004C6C64" w:rsidRPr="001470C8">
        <w:t xml:space="preserve"> probability</w:t>
      </w:r>
      <w:r w:rsidR="004C6C64">
        <w:t xml:space="preserve"> of </w:t>
      </w:r>
      <w:r w:rsidR="004C6C64">
        <w:rPr>
          <w:i/>
        </w:rPr>
        <w:t xml:space="preserve">Euphrasia </w:t>
      </w:r>
      <w:r w:rsidR="006D7C99">
        <w:t xml:space="preserve">survival </w:t>
      </w:r>
      <w:r w:rsidR="005B6C29">
        <w:t xml:space="preserve">was not significantly affected by </w:t>
      </w:r>
      <w:r w:rsidR="00993148">
        <w:t xml:space="preserve">host </w:t>
      </w:r>
      <w:r w:rsidR="005B6C29">
        <w:t>life history (</w:t>
      </w:r>
      <w:r w:rsidR="008F370C" w:rsidRPr="008803C7">
        <w:t>χ</w:t>
      </w:r>
      <w:r w:rsidR="008F370C">
        <w:rPr>
          <w:vertAlign w:val="superscript"/>
        </w:rPr>
        <w:t>2</w:t>
      </w:r>
      <w:r w:rsidR="008F370C">
        <w:t xml:space="preserve"> = 0.4</w:t>
      </w:r>
      <w:r w:rsidR="00DE66E2">
        <w:t>0</w:t>
      </w:r>
      <w:r w:rsidR="008F370C">
        <w:t xml:space="preserve">, </w:t>
      </w:r>
      <w:proofErr w:type="spellStart"/>
      <w:r w:rsidR="008F370C">
        <w:t>df</w:t>
      </w:r>
      <w:proofErr w:type="spellEnd"/>
      <w:r w:rsidR="008F370C">
        <w:t>=</w:t>
      </w:r>
      <w:r w:rsidR="00DE66E2">
        <w:t>1</w:t>
      </w:r>
      <w:r w:rsidR="008F370C">
        <w:t>, P=</w:t>
      </w:r>
      <w:r w:rsidR="00E659B5">
        <w:t>0.53</w:t>
      </w:r>
      <w:r w:rsidR="00BD66F1">
        <w:t xml:space="preserve">; Supplementary Table </w:t>
      </w:r>
      <w:r w:rsidR="00F8270E">
        <w:t>2</w:t>
      </w:r>
      <w:r w:rsidR="005B6C29">
        <w:t>) or</w:t>
      </w:r>
      <w:r w:rsidR="00993148">
        <w:t xml:space="preserve"> host</w:t>
      </w:r>
      <w:r w:rsidR="005B6C29">
        <w:t xml:space="preserve"> functional group </w:t>
      </w:r>
      <w:r w:rsidR="006E18DA">
        <w:t>in our event history analysis</w:t>
      </w:r>
      <w:r w:rsidR="006E0C6B">
        <w:t xml:space="preserve"> </w:t>
      </w:r>
      <w:r w:rsidR="005B6C29">
        <w:t>(</w:t>
      </w:r>
      <w:r w:rsidR="005B6C29" w:rsidRPr="008803C7">
        <w:t>χ</w:t>
      </w:r>
      <w:r w:rsidR="005B6C29">
        <w:rPr>
          <w:vertAlign w:val="superscript"/>
        </w:rPr>
        <w:t>2</w:t>
      </w:r>
      <w:r w:rsidR="005B6C29">
        <w:t xml:space="preserve"> = </w:t>
      </w:r>
      <w:r w:rsidR="0055053A">
        <w:t>3.38</w:t>
      </w:r>
      <w:r w:rsidR="005B6C29">
        <w:t xml:space="preserve">, </w:t>
      </w:r>
      <w:proofErr w:type="spellStart"/>
      <w:r w:rsidR="005B6C29">
        <w:t>df</w:t>
      </w:r>
      <w:proofErr w:type="spellEnd"/>
      <w:r w:rsidR="005B6C29">
        <w:t>=4, P=0.</w:t>
      </w:r>
      <w:r w:rsidR="00FA3738">
        <w:t>5</w:t>
      </w:r>
      <w:r w:rsidR="0055053A">
        <w:t>0</w:t>
      </w:r>
      <w:r w:rsidR="006B4218">
        <w:t xml:space="preserve">; </w:t>
      </w:r>
      <w:r w:rsidR="00CF12F0">
        <w:t xml:space="preserve">Figure </w:t>
      </w:r>
      <w:r w:rsidR="00DF0DF7">
        <w:t>1</w:t>
      </w:r>
      <w:r w:rsidR="00B172E9">
        <w:t xml:space="preserve"> shows legumes and grasses as example</w:t>
      </w:r>
      <w:r w:rsidR="00CA009B">
        <w:t>s</w:t>
      </w:r>
      <w:r w:rsidR="00CF12F0">
        <w:t>)</w:t>
      </w:r>
      <w:r w:rsidR="005B6C29">
        <w:t xml:space="preserve">. </w:t>
      </w:r>
      <w:r w:rsidR="00993148">
        <w:t>Between-</w:t>
      </w:r>
      <w:r w:rsidR="001A65CF">
        <w:t xml:space="preserve">host effects </w:t>
      </w:r>
      <w:r w:rsidR="00B33DCC">
        <w:t>explained</w:t>
      </w:r>
      <w:r w:rsidR="001A65CF">
        <w:t xml:space="preserve"> </w:t>
      </w:r>
      <w:r w:rsidR="006B20CC">
        <w:t>24.6</w:t>
      </w:r>
      <w:r w:rsidR="001A65CF">
        <w:t>% of variation in survival</w:t>
      </w:r>
      <w:r w:rsidR="00B33DCC">
        <w:t xml:space="preserve"> </w:t>
      </w:r>
      <w:r w:rsidR="00993148">
        <w:t xml:space="preserve">when </w:t>
      </w:r>
      <w:r w:rsidR="00B33DCC">
        <w:t>accounting for phylogeny</w:t>
      </w:r>
      <w:r w:rsidR="001A65CF">
        <w:t xml:space="preserve"> (</w:t>
      </w:r>
      <w:r w:rsidR="006B20CC">
        <w:t>13.4</w:t>
      </w:r>
      <w:r w:rsidR="001A65CF">
        <w:t>-</w:t>
      </w:r>
      <w:r w:rsidR="006B20CC">
        <w:t>55.4</w:t>
      </w:r>
      <w:r w:rsidR="001A65CF">
        <w:t>% CI</w:t>
      </w:r>
      <w:r w:rsidR="006C26C5">
        <w:t>, 95% Credible Intervals</w:t>
      </w:r>
      <w:r w:rsidR="001A65CF">
        <w:t>)</w:t>
      </w:r>
      <w:r w:rsidR="003057B0">
        <w:t>, with</w:t>
      </w:r>
      <w:r w:rsidR="00B80890">
        <w:t xml:space="preserve"> the probability of</w:t>
      </w:r>
      <w:r w:rsidR="003057B0">
        <w:t xml:space="preserve"> survival </w:t>
      </w:r>
      <w:r w:rsidR="00993148">
        <w:t xml:space="preserve">ranging </w:t>
      </w:r>
      <w:r w:rsidR="003057B0">
        <w:t xml:space="preserve">from 0.31 when grown on </w:t>
      </w:r>
      <w:r w:rsidR="00CA009B">
        <w:t>heather (</w:t>
      </w:r>
      <w:r w:rsidR="003057B0">
        <w:rPr>
          <w:i/>
        </w:rPr>
        <w:t xml:space="preserve">Erica </w:t>
      </w:r>
      <w:proofErr w:type="spellStart"/>
      <w:r w:rsidR="003057B0">
        <w:rPr>
          <w:i/>
        </w:rPr>
        <w:t>tetralix</w:t>
      </w:r>
      <w:proofErr w:type="spellEnd"/>
      <w:r w:rsidR="00CA009B">
        <w:t>)</w:t>
      </w:r>
      <w:r w:rsidR="003057B0">
        <w:t xml:space="preserve"> to 0.75 on </w:t>
      </w:r>
      <w:r w:rsidR="00CA009B">
        <w:t>cleavers (</w:t>
      </w:r>
      <w:proofErr w:type="spellStart"/>
      <w:r w:rsidR="003057B0">
        <w:rPr>
          <w:i/>
        </w:rPr>
        <w:t>Galium</w:t>
      </w:r>
      <w:proofErr w:type="spellEnd"/>
      <w:r w:rsidR="003057B0">
        <w:rPr>
          <w:i/>
        </w:rPr>
        <w:t xml:space="preserve"> </w:t>
      </w:r>
      <w:proofErr w:type="spellStart"/>
      <w:r w:rsidR="003057B0">
        <w:rPr>
          <w:i/>
        </w:rPr>
        <w:t>aparine</w:t>
      </w:r>
      <w:proofErr w:type="spellEnd"/>
      <w:r w:rsidR="00CA009B">
        <w:t>)</w:t>
      </w:r>
      <w:r w:rsidR="003057B0">
        <w:t>.</w:t>
      </w:r>
      <w:r w:rsidR="00C241D7">
        <w:t xml:space="preserve"> </w:t>
      </w:r>
      <w:r w:rsidR="00882882">
        <w:t xml:space="preserve">The </w:t>
      </w:r>
      <w:r w:rsidR="001B13BD">
        <w:t>stan</w:t>
      </w:r>
      <w:bookmarkStart w:id="2" w:name="_GoBack"/>
      <w:bookmarkEnd w:id="2"/>
      <w:r w:rsidR="001B13BD">
        <w:t xml:space="preserve">dard deviation </w:t>
      </w:r>
      <w:r w:rsidR="00882882">
        <w:t xml:space="preserve">of the host effects </w:t>
      </w:r>
      <w:r w:rsidR="004F3927">
        <w:t>(</w:t>
      </w:r>
      <w:r w:rsidR="00D95A0C">
        <w:t>0.</w:t>
      </w:r>
      <w:r w:rsidR="006B20CC">
        <w:t>57</w:t>
      </w:r>
      <w:r w:rsidR="00D95A0C">
        <w:t>, 0.</w:t>
      </w:r>
      <w:r w:rsidR="006B20CC">
        <w:t>39</w:t>
      </w:r>
      <w:r w:rsidR="00D95A0C">
        <w:t>-1.</w:t>
      </w:r>
      <w:r w:rsidR="006B20CC">
        <w:t>11</w:t>
      </w:r>
      <w:r w:rsidR="00D95A0C">
        <w:t xml:space="preserve"> CI</w:t>
      </w:r>
      <w:r w:rsidR="004F3927">
        <w:t xml:space="preserve">) </w:t>
      </w:r>
      <w:r w:rsidR="00882882">
        <w:t>being large</w:t>
      </w:r>
      <w:r w:rsidR="00AA36B0">
        <w:t>r</w:t>
      </w:r>
      <w:r w:rsidR="00882882">
        <w:t xml:space="preserve"> </w:t>
      </w:r>
      <w:r w:rsidR="00AA36B0">
        <w:t>than</w:t>
      </w:r>
      <w:r w:rsidR="004D04DB">
        <w:t xml:space="preserve"> </w:t>
      </w:r>
      <w:r w:rsidR="004F3927">
        <w:t>the</w:t>
      </w:r>
      <w:r w:rsidR="00D95A0C">
        <w:t xml:space="preserve"> fixed</w:t>
      </w:r>
      <w:r w:rsidR="004F3927">
        <w:t xml:space="preserve"> effect</w:t>
      </w:r>
      <w:r w:rsidR="00D95A0C">
        <w:t>s</w:t>
      </w:r>
      <w:r w:rsidR="004F3927">
        <w:t xml:space="preserve"> of life history</w:t>
      </w:r>
      <w:r w:rsidR="00D24A04">
        <w:t xml:space="preserve"> (0.24)</w:t>
      </w:r>
      <w:r w:rsidR="004F3927">
        <w:t xml:space="preserve"> and functional group</w:t>
      </w:r>
      <w:r w:rsidR="00D95A0C">
        <w:t xml:space="preserve"> </w:t>
      </w:r>
      <w:r w:rsidR="00D24A04">
        <w:t>(</w:t>
      </w:r>
      <w:commentRangeStart w:id="3"/>
      <w:r w:rsidR="00D24A04">
        <w:t>0.19 to 0.51</w:t>
      </w:r>
      <w:commentRangeEnd w:id="3"/>
      <w:r w:rsidR="001A595D">
        <w:rPr>
          <w:rStyle w:val="CommentReference"/>
        </w:rPr>
        <w:commentReference w:id="3"/>
      </w:r>
      <w:r w:rsidR="00D24A04">
        <w:t>)</w:t>
      </w:r>
      <w:r w:rsidR="00882882">
        <w:t xml:space="preserve"> </w:t>
      </w:r>
      <w:r w:rsidR="00110EB1">
        <w:t>show</w:t>
      </w:r>
      <w:r w:rsidR="00AA36B0">
        <w:t>s that there is</w:t>
      </w:r>
      <w:r w:rsidR="00882882">
        <w:t xml:space="preserve"> </w:t>
      </w:r>
      <w:commentRangeStart w:id="4"/>
      <w:r w:rsidR="00882882">
        <w:t xml:space="preserve">considerable </w:t>
      </w:r>
      <w:commentRangeEnd w:id="4"/>
      <w:r w:rsidR="001A595D">
        <w:rPr>
          <w:rStyle w:val="CommentReference"/>
        </w:rPr>
        <w:commentReference w:id="4"/>
      </w:r>
      <w:r w:rsidR="001B13BD">
        <w:t xml:space="preserve">variability </w:t>
      </w:r>
      <w:r w:rsidR="00882882">
        <w:t xml:space="preserve">in the effect of host species on </w:t>
      </w:r>
      <w:r w:rsidR="00882882">
        <w:rPr>
          <w:i/>
        </w:rPr>
        <w:t xml:space="preserve">Euphrasia </w:t>
      </w:r>
      <w:commentRangeStart w:id="5"/>
      <w:r w:rsidR="00882882">
        <w:t>survival</w:t>
      </w:r>
      <w:r w:rsidR="00D95A0C">
        <w:t>.</w:t>
      </w:r>
      <w:r w:rsidR="00AC1153">
        <w:t xml:space="preserve"> </w:t>
      </w:r>
      <w:r w:rsidR="00D95A0C">
        <w:t xml:space="preserve"> </w:t>
      </w:r>
      <w:commentRangeEnd w:id="5"/>
      <w:r w:rsidR="00AA36B0">
        <w:rPr>
          <w:rStyle w:val="CommentReference"/>
        </w:rPr>
        <w:commentReference w:id="5"/>
      </w:r>
      <w:r w:rsidR="00E36215">
        <w:t xml:space="preserve">Taken together these results indicate </w:t>
      </w:r>
      <w:r w:rsidR="003057B0">
        <w:t xml:space="preserve">host species impact hemiparasite survival even in </w:t>
      </w:r>
      <w:r w:rsidR="00E36215">
        <w:t xml:space="preserve">a benign </w:t>
      </w:r>
      <w:r w:rsidR="003057B0">
        <w:t xml:space="preserve">common garden </w:t>
      </w:r>
      <w:r w:rsidR="00E36215">
        <w:t>environment.</w:t>
      </w:r>
    </w:p>
    <w:p w14:paraId="66C9B6BA" w14:textId="2F3DE09A" w:rsidR="00B57D35" w:rsidRPr="00E36DAD" w:rsidRDefault="00021611" w:rsidP="000F36A7">
      <w:r>
        <w:t xml:space="preserve">We </w:t>
      </w:r>
      <w:r w:rsidR="00314922">
        <w:t xml:space="preserve">then </w:t>
      </w:r>
      <w:r w:rsidR="004626CA">
        <w:t xml:space="preserve">tracked reproductive </w:t>
      </w:r>
      <w:commentRangeStart w:id="6"/>
      <w:commentRangeStart w:id="7"/>
      <w:r w:rsidR="004626CA">
        <w:t>output</w:t>
      </w:r>
      <w:commentRangeEnd w:id="6"/>
      <w:r w:rsidR="00454018">
        <w:rPr>
          <w:rStyle w:val="CommentReference"/>
        </w:rPr>
        <w:commentReference w:id="6"/>
      </w:r>
      <w:commentRangeEnd w:id="7"/>
      <w:r w:rsidR="00AA36B0">
        <w:rPr>
          <w:rStyle w:val="CommentReference"/>
        </w:rPr>
        <w:commentReference w:id="7"/>
      </w:r>
      <w:r w:rsidR="004626CA">
        <w:t xml:space="preserve"> </w:t>
      </w:r>
      <w:r w:rsidR="00B05E26">
        <w:t xml:space="preserve">of </w:t>
      </w:r>
      <w:r w:rsidR="00B05E26">
        <w:rPr>
          <w:i/>
        </w:rPr>
        <w:t xml:space="preserve">Euphrasia </w:t>
      </w:r>
      <w:r w:rsidR="00B05E26">
        <w:t xml:space="preserve">individuals </w:t>
      </w:r>
      <w:r w:rsidR="004626CA">
        <w:t>through</w:t>
      </w:r>
      <w:r w:rsidR="00B80890">
        <w:t xml:space="preserve"> </w:t>
      </w:r>
      <w:r w:rsidR="004626CA">
        <w:t xml:space="preserve">the growing season. </w:t>
      </w:r>
      <w:r w:rsidR="007A38B4">
        <w:t>D</w:t>
      </w:r>
      <w:r w:rsidR="004811D7">
        <w:t>ays to first flower</w:t>
      </w:r>
      <w:r w:rsidR="00C87DB4">
        <w:t xml:space="preserve"> </w:t>
      </w:r>
      <w:r w:rsidR="00683562">
        <w:t>differed</w:t>
      </w:r>
      <w:r w:rsidR="004811D7">
        <w:t xml:space="preserve"> </w:t>
      </w:r>
      <w:r w:rsidR="00FB2E8E">
        <w:t>3.5</w:t>
      </w:r>
      <w:r w:rsidR="004811D7">
        <w:t xml:space="preserve">-fold across </w:t>
      </w:r>
      <w:r w:rsidR="004811D7" w:rsidRPr="000B12CF">
        <w:rPr>
          <w:i/>
        </w:rPr>
        <w:t>E</w:t>
      </w:r>
      <w:r w:rsidR="004811D7">
        <w:rPr>
          <w:i/>
        </w:rPr>
        <w:t>uphrasia</w:t>
      </w:r>
      <w:r w:rsidR="004811D7">
        <w:t xml:space="preserve"> plants, </w:t>
      </w:r>
      <w:r w:rsidR="00FD584D">
        <w:t xml:space="preserve">with </w:t>
      </w:r>
      <w:r w:rsidR="006133B1">
        <w:rPr>
          <w:i/>
        </w:rPr>
        <w:t>Euphrasia</w:t>
      </w:r>
      <w:r w:rsidR="006133B1">
        <w:t xml:space="preserve"> on good hosts flowering earlier (</w:t>
      </w:r>
      <w:r w:rsidR="00AE2245">
        <w:t xml:space="preserve">e.g. </w:t>
      </w:r>
      <w:r w:rsidR="00CA009B">
        <w:t xml:space="preserve">Bird’s foot trefoil, </w:t>
      </w:r>
      <w:r w:rsidR="006133B1">
        <w:rPr>
          <w:i/>
        </w:rPr>
        <w:t>L</w:t>
      </w:r>
      <w:r w:rsidR="00AE2245">
        <w:rPr>
          <w:i/>
        </w:rPr>
        <w:t xml:space="preserve">otus </w:t>
      </w:r>
      <w:proofErr w:type="spellStart"/>
      <w:r w:rsidR="006133B1">
        <w:rPr>
          <w:i/>
        </w:rPr>
        <w:t>corniculatus</w:t>
      </w:r>
      <w:proofErr w:type="spellEnd"/>
      <w:r w:rsidR="009D737D">
        <w:t xml:space="preserve"> </w:t>
      </w:r>
      <w:r w:rsidR="00AE2245">
        <w:t>= 78</w:t>
      </w:r>
      <w:r w:rsidR="00401D3E">
        <w:t xml:space="preserve"> days</w:t>
      </w:r>
      <w:r w:rsidR="00AE2245">
        <w:t xml:space="preserve"> ± 3.5 SE, Standard Error) </w:t>
      </w:r>
      <w:r w:rsidR="001077C8">
        <w:t>than those on poor hosts</w:t>
      </w:r>
      <w:r w:rsidR="00AE2245">
        <w:t xml:space="preserve"> (e.g.</w:t>
      </w:r>
      <w:r w:rsidR="00CA009B">
        <w:t xml:space="preserve"> maize,</w:t>
      </w:r>
      <w:r w:rsidR="00AE2245">
        <w:t xml:space="preserve"> </w:t>
      </w:r>
      <w:proofErr w:type="spellStart"/>
      <w:r w:rsidR="00AE2245">
        <w:rPr>
          <w:i/>
        </w:rPr>
        <w:t>Zea</w:t>
      </w:r>
      <w:proofErr w:type="spellEnd"/>
      <w:r w:rsidR="00AE2245">
        <w:rPr>
          <w:i/>
        </w:rPr>
        <w:t xml:space="preserve"> mays</w:t>
      </w:r>
      <w:r w:rsidR="009D737D">
        <w:t xml:space="preserve"> </w:t>
      </w:r>
      <w:r w:rsidR="00AE2245">
        <w:t>= 129.2</w:t>
      </w:r>
      <w:r w:rsidR="00401D3E">
        <w:t xml:space="preserve"> days</w:t>
      </w:r>
      <w:r w:rsidR="00AE2245">
        <w:t xml:space="preserve"> ± 5.1 SE).</w:t>
      </w:r>
      <w:r w:rsidR="00E27507">
        <w:t xml:space="preserve"> </w:t>
      </w:r>
      <w:r w:rsidR="00B80890">
        <w:t>T</w:t>
      </w:r>
      <w:r w:rsidR="004811D7">
        <w:t>h</w:t>
      </w:r>
      <w:r w:rsidR="001077C8">
        <w:t>e</w:t>
      </w:r>
      <w:r w:rsidR="004811D7">
        <w:t xml:space="preserve"> </w:t>
      </w:r>
      <w:r w:rsidR="001077C8">
        <w:t xml:space="preserve">difference </w:t>
      </w:r>
      <w:r w:rsidR="00B80890">
        <w:t xml:space="preserve">in </w:t>
      </w:r>
      <w:r w:rsidR="001077C8">
        <w:t>days to flower</w:t>
      </w:r>
      <w:r w:rsidR="00B80890">
        <w:t xml:space="preserve"> cannot be </w:t>
      </w:r>
      <w:r w:rsidR="00E27507">
        <w:t>explained by</w:t>
      </w:r>
      <w:r w:rsidR="00314922">
        <w:t xml:space="preserve"> host</w:t>
      </w:r>
      <w:r w:rsidR="004811D7">
        <w:t xml:space="preserve"> functional group </w:t>
      </w:r>
      <w:commentRangeStart w:id="8"/>
      <w:commentRangeStart w:id="9"/>
      <w:r w:rsidR="004811D7">
        <w:t>(</w:t>
      </w:r>
      <w:r w:rsidR="004811D7" w:rsidRPr="008803C7">
        <w:t>χ</w:t>
      </w:r>
      <w:r w:rsidR="004811D7">
        <w:rPr>
          <w:vertAlign w:val="superscript"/>
        </w:rPr>
        <w:t>2</w:t>
      </w:r>
      <w:r w:rsidR="004811D7">
        <w:t xml:space="preserve"> =</w:t>
      </w:r>
      <w:r w:rsidR="005B3F4F">
        <w:t>2</w:t>
      </w:r>
      <w:r w:rsidR="004811D7">
        <w:t xml:space="preserve">, </w:t>
      </w:r>
      <w:proofErr w:type="spellStart"/>
      <w:r w:rsidR="004811D7">
        <w:t>df</w:t>
      </w:r>
      <w:proofErr w:type="spellEnd"/>
      <w:r w:rsidR="004811D7">
        <w:t>=4, P=0.</w:t>
      </w:r>
      <w:r w:rsidR="005B3F4F">
        <w:t>73</w:t>
      </w:r>
      <w:r w:rsidR="004811D7">
        <w:t>)</w:t>
      </w:r>
      <w:r w:rsidR="001077C8">
        <w:t xml:space="preserve"> and instead </w:t>
      </w:r>
      <w:r w:rsidR="00454018">
        <w:t>between-</w:t>
      </w:r>
      <w:r w:rsidR="00350A5D">
        <w:t xml:space="preserve">host effects </w:t>
      </w:r>
      <w:r w:rsidR="004613AA">
        <w:t xml:space="preserve">explained </w:t>
      </w:r>
      <w:r w:rsidR="00E659B5">
        <w:t>35.1</w:t>
      </w:r>
      <w:r w:rsidR="00DE700D">
        <w:t>%</w:t>
      </w:r>
      <w:r w:rsidR="004811D7">
        <w:t xml:space="preserve"> (</w:t>
      </w:r>
      <w:r w:rsidR="00E659B5">
        <w:t>20</w:t>
      </w:r>
      <w:ins w:id="10" w:author="BROWN Max" w:date="2020-04-23T09:54:00Z">
        <w:r w:rsidR="00A72850">
          <w:t>.0</w:t>
        </w:r>
      </w:ins>
      <w:r w:rsidR="004811D7" w:rsidRPr="00D203CE">
        <w:t xml:space="preserve"> - </w:t>
      </w:r>
      <w:r w:rsidR="00E659B5">
        <w:t>83.5</w:t>
      </w:r>
      <w:r w:rsidR="004811D7" w:rsidRPr="00D203CE">
        <w:t>%</w:t>
      </w:r>
      <w:r w:rsidR="004811D7">
        <w:t xml:space="preserve"> CI) </w:t>
      </w:r>
      <w:commentRangeEnd w:id="8"/>
      <w:r w:rsidR="00454018">
        <w:rPr>
          <w:rStyle w:val="CommentReference"/>
        </w:rPr>
        <w:commentReference w:id="8"/>
      </w:r>
      <w:commentRangeEnd w:id="9"/>
      <w:r w:rsidR="005B5F16">
        <w:rPr>
          <w:rStyle w:val="CommentReference"/>
        </w:rPr>
        <w:commentReference w:id="9"/>
      </w:r>
      <w:r w:rsidR="004811D7">
        <w:t xml:space="preserve">of the variation </w:t>
      </w:r>
      <w:r w:rsidR="001077C8">
        <w:t>when</w:t>
      </w:r>
      <w:r w:rsidR="004811D7">
        <w:t xml:space="preserve"> accounting for phylogeny. </w:t>
      </w:r>
      <w:r w:rsidR="00F761FA">
        <w:t>Life</w:t>
      </w:r>
      <w:r w:rsidR="00692F47">
        <w:t xml:space="preserve"> history was </w:t>
      </w:r>
      <w:r w:rsidR="00DE66E2">
        <w:t xml:space="preserve">marginally </w:t>
      </w:r>
      <w:r w:rsidR="00692F47">
        <w:t>significant (</w:t>
      </w:r>
      <w:r w:rsidR="00DE66E2" w:rsidRPr="008803C7">
        <w:t>χ</w:t>
      </w:r>
      <w:r w:rsidR="00DE66E2">
        <w:rPr>
          <w:vertAlign w:val="superscript"/>
        </w:rPr>
        <w:t>2</w:t>
      </w:r>
      <w:r w:rsidR="00DE66E2">
        <w:t xml:space="preserve"> =3.88, </w:t>
      </w:r>
      <w:proofErr w:type="spellStart"/>
      <w:r w:rsidR="00DE66E2">
        <w:t>df</w:t>
      </w:r>
      <w:proofErr w:type="spellEnd"/>
      <w:r w:rsidR="00DE66E2">
        <w:t>=1, P=0.0</w:t>
      </w:r>
      <w:ins w:id="11" w:author="BROWN Max" w:date="2020-04-23T09:53:00Z">
        <w:r w:rsidR="00A72850">
          <w:t>5</w:t>
        </w:r>
      </w:ins>
      <w:del w:id="12" w:author="BROWN Max" w:date="2020-04-23T09:53:00Z">
        <w:r w:rsidR="00DE66E2" w:rsidDel="00A72850">
          <w:delText>49</w:delText>
        </w:r>
      </w:del>
      <w:r w:rsidR="00692F47">
        <w:t xml:space="preserve">; Supplementary </w:t>
      </w:r>
      <w:commentRangeStart w:id="13"/>
      <w:r w:rsidR="00692F47">
        <w:t xml:space="preserve">Table </w:t>
      </w:r>
      <w:commentRangeEnd w:id="13"/>
      <w:r w:rsidR="00A72850">
        <w:rPr>
          <w:rStyle w:val="CommentReference"/>
        </w:rPr>
        <w:commentReference w:id="13"/>
      </w:r>
      <w:r w:rsidR="00692F47">
        <w:t xml:space="preserve">3) </w:t>
      </w:r>
      <w:r w:rsidR="00F761FA">
        <w:t xml:space="preserve">due to </w:t>
      </w:r>
      <w:r w:rsidR="00692F47">
        <w:t>high variab</w:t>
      </w:r>
      <w:r w:rsidR="00F761FA">
        <w:t>ility</w:t>
      </w:r>
      <w:r w:rsidR="00692F47">
        <w:t xml:space="preserve"> </w:t>
      </w:r>
      <w:r w:rsidR="00B05E26">
        <w:t xml:space="preserve">in its effect </w:t>
      </w:r>
      <w:r w:rsidR="004C41CD">
        <w:t>(77.4-101.9 days</w:t>
      </w:r>
      <w:r w:rsidR="005E2C91">
        <w:t xml:space="preserve"> to flower</w:t>
      </w:r>
      <w:r w:rsidR="004C41CD">
        <w:t xml:space="preserve"> CI), with annual hosts </w:t>
      </w:r>
      <w:r w:rsidR="004D7146">
        <w:t>on average</w:t>
      </w:r>
      <w:r w:rsidR="004C41CD">
        <w:t xml:space="preserve"> decreas</w:t>
      </w:r>
      <w:r w:rsidR="00A35EB2">
        <w:t>ing</w:t>
      </w:r>
      <w:r w:rsidR="004C41CD">
        <w:t xml:space="preserve"> </w:t>
      </w:r>
      <w:r w:rsidR="004C41CD">
        <w:rPr>
          <w:i/>
        </w:rPr>
        <w:t>Euphrasia</w:t>
      </w:r>
      <w:r w:rsidR="004C41CD">
        <w:t xml:space="preserve"> time to flower.</w:t>
      </w:r>
      <w:r w:rsidR="00B05E26">
        <w:t xml:space="preserve"> </w:t>
      </w:r>
      <w:r w:rsidR="00314922">
        <w:t xml:space="preserve">We </w:t>
      </w:r>
      <w:r w:rsidR="00E00D1E">
        <w:t xml:space="preserve">then </w:t>
      </w:r>
      <w:r w:rsidR="00314922">
        <w:t>observed</w:t>
      </w:r>
      <w:r w:rsidR="005B6C29">
        <w:t xml:space="preserve"> a significant increase in reproductive </w:t>
      </w:r>
      <w:r w:rsidR="000164D0">
        <w:t xml:space="preserve">output </w:t>
      </w:r>
      <w:r w:rsidR="001077C8">
        <w:t xml:space="preserve">by </w:t>
      </w:r>
      <w:r w:rsidR="005B6C29">
        <w:t>August and September (</w:t>
      </w:r>
      <w:proofErr w:type="spellStart"/>
      <w:r w:rsidR="005B6C29">
        <w:t>pMCMC</w:t>
      </w:r>
      <w:proofErr w:type="spellEnd"/>
      <w:r w:rsidR="005B6C29">
        <w:t xml:space="preserve"> &lt; 0.001, Supplementary </w:t>
      </w:r>
      <w:r w:rsidR="00A26226">
        <w:t xml:space="preserve">Table </w:t>
      </w:r>
      <w:r w:rsidR="00F8270E">
        <w:t>4</w:t>
      </w:r>
      <w:r w:rsidR="005B6C29">
        <w:t>)</w:t>
      </w:r>
      <w:r w:rsidR="006B64E7">
        <w:t>.</w:t>
      </w:r>
      <w:r w:rsidR="005B6C29">
        <w:t xml:space="preserve"> </w:t>
      </w:r>
      <w:r w:rsidR="000164D0">
        <w:t>Over time, t</w:t>
      </w:r>
      <w:r w:rsidR="006B64E7">
        <w:t xml:space="preserve">he effect of </w:t>
      </w:r>
      <w:r w:rsidR="001077C8">
        <w:t xml:space="preserve">host </w:t>
      </w:r>
      <w:r w:rsidR="006B64E7">
        <w:t>functional group</w:t>
      </w:r>
      <w:r w:rsidR="00E00D1E">
        <w:t xml:space="preserve"> </w:t>
      </w:r>
      <w:r w:rsidR="006B64E7">
        <w:t>was non-significant (</w:t>
      </w:r>
      <w:r w:rsidR="006B64E7" w:rsidRPr="008803C7">
        <w:t>χ</w:t>
      </w:r>
      <w:r w:rsidR="006B64E7">
        <w:rPr>
          <w:vertAlign w:val="superscript"/>
        </w:rPr>
        <w:t>2</w:t>
      </w:r>
      <w:r w:rsidR="006B64E7">
        <w:t xml:space="preserve"> = </w:t>
      </w:r>
      <w:r w:rsidR="002C3A1E">
        <w:t>7.37</w:t>
      </w:r>
      <w:r w:rsidR="006B64E7">
        <w:t xml:space="preserve">, </w:t>
      </w:r>
      <w:proofErr w:type="spellStart"/>
      <w:r w:rsidR="006B64E7">
        <w:lastRenderedPageBreak/>
        <w:t>df</w:t>
      </w:r>
      <w:proofErr w:type="spellEnd"/>
      <w:r w:rsidR="006B64E7">
        <w:t>=4, P=0.1</w:t>
      </w:r>
      <w:r w:rsidR="002C3A1E">
        <w:t>2</w:t>
      </w:r>
      <w:r w:rsidR="006B64E7">
        <w:t xml:space="preserve">), </w:t>
      </w:r>
      <w:r w:rsidR="00E00D1E">
        <w:t>however</w:t>
      </w:r>
      <w:r w:rsidR="006B64E7">
        <w:t xml:space="preserve"> host life history significantly interacted with the September census point, with </w:t>
      </w:r>
      <w:r w:rsidR="00E00D1E">
        <w:t>4.7 ti</w:t>
      </w:r>
      <w:r w:rsidR="00FC4C76">
        <w:t>mes fewer</w:t>
      </w:r>
      <w:r w:rsidR="006B64E7">
        <w:t xml:space="preserve"> reproductive nodes in </w:t>
      </w:r>
      <w:r w:rsidR="006B64E7">
        <w:rPr>
          <w:i/>
        </w:rPr>
        <w:t xml:space="preserve">E. arctica </w:t>
      </w:r>
      <w:r w:rsidR="006B64E7">
        <w:t xml:space="preserve">on annual hosts than </w:t>
      </w:r>
      <w:r w:rsidR="009533F6">
        <w:t>perennial hosts</w:t>
      </w:r>
      <w:r w:rsidR="006B64E7">
        <w:t xml:space="preserve"> (</w:t>
      </w:r>
      <w:r w:rsidR="004847EC">
        <w:t xml:space="preserve">0.14-127.0 times, CI; </w:t>
      </w:r>
      <w:r w:rsidR="008E3011" w:rsidRPr="008803C7">
        <w:t>χ</w:t>
      </w:r>
      <w:r w:rsidR="008E3011">
        <w:rPr>
          <w:vertAlign w:val="superscript"/>
        </w:rPr>
        <w:t>2</w:t>
      </w:r>
      <w:r w:rsidR="008E3011">
        <w:t xml:space="preserve"> = 103.16, </w:t>
      </w:r>
      <w:proofErr w:type="spellStart"/>
      <w:r w:rsidR="008E3011">
        <w:t>df</w:t>
      </w:r>
      <w:proofErr w:type="spellEnd"/>
      <w:r w:rsidR="008E3011">
        <w:t>=2, P</w:t>
      </w:r>
      <w:r w:rsidR="004847EC">
        <w:t>&lt;0.001)</w:t>
      </w:r>
      <w:r w:rsidR="006B64E7">
        <w:t xml:space="preserve">, Supplementary </w:t>
      </w:r>
      <w:r w:rsidR="00A26226">
        <w:t xml:space="preserve">Table </w:t>
      </w:r>
      <w:r w:rsidR="00F8270E">
        <w:t>4</w:t>
      </w:r>
      <w:r w:rsidR="006B64E7">
        <w:t xml:space="preserve">). </w:t>
      </w:r>
      <w:r w:rsidR="00B172E9">
        <w:rPr>
          <w:i/>
        </w:rPr>
        <w:t>Euphrasia</w:t>
      </w:r>
      <w:r w:rsidR="00B172E9">
        <w:t xml:space="preserve"> individuals were able to reproduce throughout the season and end with high reproductive success on the hosts</w:t>
      </w:r>
      <w:r w:rsidR="007C298F">
        <w:t xml:space="preserve"> such as</w:t>
      </w:r>
      <w:r w:rsidR="00B172E9">
        <w:t xml:space="preserve"> </w:t>
      </w:r>
      <w:r w:rsidR="00B172E9">
        <w:rPr>
          <w:i/>
        </w:rPr>
        <w:t xml:space="preserve">Lotus </w:t>
      </w:r>
      <w:proofErr w:type="spellStart"/>
      <w:r w:rsidR="00B172E9">
        <w:rPr>
          <w:i/>
        </w:rPr>
        <w:t>corniculatus</w:t>
      </w:r>
      <w:proofErr w:type="spellEnd"/>
      <w:r w:rsidR="00B172E9">
        <w:t xml:space="preserve"> (61.5 reproductive nodes </w:t>
      </w:r>
      <w:commentRangeStart w:id="14"/>
      <w:commentRangeStart w:id="15"/>
      <w:r w:rsidR="00B172E9">
        <w:t>± 15.3 SE</w:t>
      </w:r>
      <w:commentRangeEnd w:id="14"/>
      <w:r w:rsidR="000D6CC8">
        <w:rPr>
          <w:rStyle w:val="CommentReference"/>
        </w:rPr>
        <w:commentReference w:id="14"/>
      </w:r>
      <w:commentRangeEnd w:id="15"/>
      <w:r w:rsidR="00B8456E">
        <w:rPr>
          <w:rStyle w:val="CommentReference"/>
        </w:rPr>
        <w:commentReference w:id="15"/>
      </w:r>
      <w:r w:rsidR="00B172E9">
        <w:t xml:space="preserve"> in August</w:t>
      </w:r>
      <w:r w:rsidR="00B8456E">
        <w:t>, raw data</w:t>
      </w:r>
      <w:r w:rsidR="00B172E9">
        <w:t xml:space="preserve">) and </w:t>
      </w:r>
      <w:r w:rsidR="0032553C">
        <w:t xml:space="preserve">the clover </w:t>
      </w:r>
      <w:proofErr w:type="spellStart"/>
      <w:r w:rsidR="00B172E9">
        <w:rPr>
          <w:i/>
        </w:rPr>
        <w:t>Trifolium</w:t>
      </w:r>
      <w:proofErr w:type="spellEnd"/>
      <w:r w:rsidR="00B172E9">
        <w:rPr>
          <w:i/>
        </w:rPr>
        <w:t xml:space="preserve"> </w:t>
      </w:r>
      <w:proofErr w:type="spellStart"/>
      <w:r w:rsidR="00B172E9">
        <w:rPr>
          <w:i/>
        </w:rPr>
        <w:t>pratense</w:t>
      </w:r>
      <w:proofErr w:type="spellEnd"/>
      <w:r w:rsidR="00B172E9">
        <w:t xml:space="preserve"> (17 ± 7.3 in August)</w:t>
      </w:r>
      <w:r w:rsidR="007C298F">
        <w:t xml:space="preserve">. </w:t>
      </w:r>
      <w:r w:rsidR="001077C8">
        <w:t>O</w:t>
      </w:r>
      <w:r w:rsidR="006B64E7">
        <w:t xml:space="preserve">ther hosts such as </w:t>
      </w:r>
      <w:r w:rsidR="00835C7F">
        <w:t xml:space="preserve">the grass </w:t>
      </w:r>
      <w:proofErr w:type="spellStart"/>
      <w:r w:rsidR="006B64E7">
        <w:rPr>
          <w:i/>
        </w:rPr>
        <w:t>C</w:t>
      </w:r>
      <w:r w:rsidR="002F6202">
        <w:rPr>
          <w:i/>
        </w:rPr>
        <w:t>ynosurus</w:t>
      </w:r>
      <w:proofErr w:type="spellEnd"/>
      <w:r w:rsidR="006B64E7">
        <w:rPr>
          <w:i/>
        </w:rPr>
        <w:t xml:space="preserve"> </w:t>
      </w:r>
      <w:proofErr w:type="spellStart"/>
      <w:r w:rsidR="006B64E7">
        <w:rPr>
          <w:i/>
        </w:rPr>
        <w:t>cristatus</w:t>
      </w:r>
      <w:proofErr w:type="spellEnd"/>
      <w:r w:rsidR="006B64E7" w:rsidRPr="006B64E7">
        <w:t xml:space="preserve"> </w:t>
      </w:r>
      <w:r w:rsidR="006B64E7">
        <w:t xml:space="preserve">conferred high reproduction </w:t>
      </w:r>
      <w:r w:rsidR="0032553C">
        <w:t xml:space="preserve">on </w:t>
      </w:r>
      <w:r w:rsidR="0032553C" w:rsidRPr="00FF2AC9">
        <w:rPr>
          <w:i/>
        </w:rPr>
        <w:t>Euphrasia</w:t>
      </w:r>
      <w:r w:rsidR="0032553C">
        <w:t xml:space="preserve"> </w:t>
      </w:r>
      <w:r w:rsidR="00835C7F">
        <w:t>earl</w:t>
      </w:r>
      <w:r w:rsidR="000164D0">
        <w:t>ier</w:t>
      </w:r>
      <w:r w:rsidR="00835C7F">
        <w:t xml:space="preserve"> </w:t>
      </w:r>
      <w:r w:rsidR="006B64E7">
        <w:t>in the season</w:t>
      </w:r>
      <w:r w:rsidR="00E00D1E">
        <w:t xml:space="preserve"> (26.7 </w:t>
      </w:r>
      <w:r w:rsidR="0032553C">
        <w:t xml:space="preserve">reproductive nodes </w:t>
      </w:r>
      <w:r w:rsidR="00E00D1E">
        <w:t>±</w:t>
      </w:r>
      <w:r w:rsidR="00302281">
        <w:t xml:space="preserve"> </w:t>
      </w:r>
      <w:r w:rsidR="00E00D1E">
        <w:t>4.9, in July)</w:t>
      </w:r>
      <w:r w:rsidR="001077C8">
        <w:t xml:space="preserve"> </w:t>
      </w:r>
      <w:r w:rsidR="00835C7F">
        <w:t xml:space="preserve">with </w:t>
      </w:r>
      <w:r w:rsidR="001077C8">
        <w:t>reproduction plateau</w:t>
      </w:r>
      <w:r w:rsidR="00835C7F">
        <w:t>ing</w:t>
      </w:r>
      <w:r w:rsidR="009543C8">
        <w:t xml:space="preserve"> (25.8 ±</w:t>
      </w:r>
      <w:r w:rsidR="007C298F">
        <w:t xml:space="preserve"> </w:t>
      </w:r>
      <w:r w:rsidR="009543C8">
        <w:t>4.3</w:t>
      </w:r>
      <w:r w:rsidR="000206CF">
        <w:t>, in August</w:t>
      </w:r>
      <w:r w:rsidR="009543C8">
        <w:t>) and then declining to zero</w:t>
      </w:r>
      <w:r w:rsidR="00835C7F">
        <w:t xml:space="preserve">. Overall, this shows </w:t>
      </w:r>
      <w:r w:rsidR="0032553C">
        <w:t xml:space="preserve">the trajectories of reproductive success in </w:t>
      </w:r>
      <w:r w:rsidR="0032553C" w:rsidRPr="00FF2AC9">
        <w:rPr>
          <w:i/>
        </w:rPr>
        <w:t>Euphrasia</w:t>
      </w:r>
      <w:r w:rsidR="0032553C">
        <w:t xml:space="preserve"> depend on host type </w:t>
      </w:r>
      <w:r w:rsidR="00C30741">
        <w:t xml:space="preserve">(Supplementary </w:t>
      </w:r>
      <w:r w:rsidR="00A26226">
        <w:t xml:space="preserve">Figure </w:t>
      </w:r>
      <w:r w:rsidR="00F8270E">
        <w:t>1</w:t>
      </w:r>
      <w:r w:rsidR="00C30741">
        <w:t>)</w:t>
      </w:r>
      <w:r w:rsidR="00302281">
        <w:t xml:space="preserve">. </w:t>
      </w:r>
    </w:p>
    <w:p w14:paraId="51AC6D8B" w14:textId="4DF8E37B" w:rsidR="008E5F71" w:rsidRPr="00E14398" w:rsidRDefault="00683562" w:rsidP="00ED55A2">
      <w:r>
        <w:t>By the end of the season</w:t>
      </w:r>
      <w:r w:rsidR="0032553C">
        <w:t>,</w:t>
      </w:r>
      <w:r w:rsidR="00835C7F">
        <w:t xml:space="preserve"> </w:t>
      </w:r>
      <w:r w:rsidR="00242F04">
        <w:rPr>
          <w:i/>
        </w:rPr>
        <w:t>Euphrasia</w:t>
      </w:r>
      <w:r w:rsidR="00242F04">
        <w:t xml:space="preserve"> produced on average more than one reproductive node on</w:t>
      </w:r>
      <w:r w:rsidR="00DB0953">
        <w:t xml:space="preserve"> 28 out of the 45 hosts. </w:t>
      </w:r>
      <w:r w:rsidR="000F1D4E">
        <w:t>Total r</w:t>
      </w:r>
      <w:r w:rsidR="00376C96">
        <w:t>eproductive output</w:t>
      </w:r>
      <w:r w:rsidR="00E10328">
        <w:t xml:space="preserve"> </w:t>
      </w:r>
      <w:r w:rsidR="00936956">
        <w:t>could</w:t>
      </w:r>
      <w:r w:rsidR="00427984">
        <w:t xml:space="preserve"> </w:t>
      </w:r>
      <w:r w:rsidR="00E10328">
        <w:t xml:space="preserve">not </w:t>
      </w:r>
      <w:r w:rsidR="00936956">
        <w:t xml:space="preserve">be </w:t>
      </w:r>
      <w:r w:rsidR="00E10328">
        <w:t>explained by host functional group (</w:t>
      </w:r>
      <w:r w:rsidR="00891B70" w:rsidRPr="008803C7">
        <w:t>χ</w:t>
      </w:r>
      <w:r w:rsidR="00891B70">
        <w:rPr>
          <w:vertAlign w:val="superscript"/>
        </w:rPr>
        <w:t>2</w:t>
      </w:r>
      <w:r w:rsidR="00891B70">
        <w:t xml:space="preserve"> = </w:t>
      </w:r>
      <w:r w:rsidR="006958EC">
        <w:t>6.83</w:t>
      </w:r>
      <w:r w:rsidR="00891B70">
        <w:t xml:space="preserve">, </w:t>
      </w:r>
      <w:proofErr w:type="spellStart"/>
      <w:r w:rsidR="00891B70">
        <w:t>df</w:t>
      </w:r>
      <w:proofErr w:type="spellEnd"/>
      <w:r w:rsidR="00891B70">
        <w:t>=4, P=0.</w:t>
      </w:r>
      <w:r w:rsidR="006958EC">
        <w:t>14</w:t>
      </w:r>
      <w:r w:rsidR="00A37374">
        <w:t xml:space="preserve">, Supplementary Table </w:t>
      </w:r>
      <w:r w:rsidR="00321677">
        <w:t>5</w:t>
      </w:r>
      <w:r w:rsidR="00E10328">
        <w:t xml:space="preserve">) or </w:t>
      </w:r>
      <w:r w:rsidR="00427984">
        <w:t>host life</w:t>
      </w:r>
      <w:r w:rsidR="00082861">
        <w:t xml:space="preserve"> </w:t>
      </w:r>
      <w:r w:rsidR="00376C96">
        <w:t>history</w:t>
      </w:r>
      <w:r w:rsidR="00427984">
        <w:t xml:space="preserve"> </w:t>
      </w:r>
      <w:r w:rsidR="00E10328">
        <w:t>(</w:t>
      </w:r>
      <w:r w:rsidR="00F3179C" w:rsidRPr="008803C7">
        <w:t>χ</w:t>
      </w:r>
      <w:r w:rsidR="00F3179C">
        <w:rPr>
          <w:vertAlign w:val="superscript"/>
        </w:rPr>
        <w:t>2</w:t>
      </w:r>
      <w:r w:rsidR="00F3179C">
        <w:t xml:space="preserve"> = </w:t>
      </w:r>
      <w:r w:rsidR="00F3179C" w:rsidRPr="00F3179C">
        <w:t>0.076</w:t>
      </w:r>
      <w:r w:rsidR="00F3179C">
        <w:t xml:space="preserve">, </w:t>
      </w:r>
      <w:proofErr w:type="spellStart"/>
      <w:r w:rsidR="00F3179C">
        <w:t>df</w:t>
      </w:r>
      <w:proofErr w:type="spellEnd"/>
      <w:r w:rsidR="00F3179C" w:rsidRPr="00F3179C">
        <w:t xml:space="preserve"> </w:t>
      </w:r>
      <w:r w:rsidR="00F3179C">
        <w:t xml:space="preserve">= </w:t>
      </w:r>
      <w:r w:rsidR="00F3179C" w:rsidRPr="00F3179C">
        <w:t>1</w:t>
      </w:r>
      <w:r w:rsidR="00F3179C">
        <w:t>, P=</w:t>
      </w:r>
      <w:r w:rsidR="00F3179C" w:rsidRPr="00F3179C">
        <w:t>0.78</w:t>
      </w:r>
      <w:r w:rsidR="00E10328">
        <w:t xml:space="preserve">). </w:t>
      </w:r>
      <w:r w:rsidR="00936956">
        <w:t>However, h</w:t>
      </w:r>
      <w:r w:rsidR="00427984">
        <w:t>ost species</w:t>
      </w:r>
      <w:r w:rsidR="008C4389">
        <w:t xml:space="preserve"> </w:t>
      </w:r>
      <w:r w:rsidR="00427984">
        <w:t xml:space="preserve">explained </w:t>
      </w:r>
      <w:r w:rsidR="005E735C">
        <w:t>8</w:t>
      </w:r>
      <w:r w:rsidR="003C78AD">
        <w:t>1.8</w:t>
      </w:r>
      <w:r w:rsidR="00D83CB1">
        <w:t>% (</w:t>
      </w:r>
      <w:r w:rsidR="006823F7">
        <w:t>65.9</w:t>
      </w:r>
      <w:r w:rsidR="00D83CB1">
        <w:t>-</w:t>
      </w:r>
      <w:r w:rsidR="00D453DB">
        <w:t>9</w:t>
      </w:r>
      <w:r w:rsidR="006823F7">
        <w:t>5</w:t>
      </w:r>
      <w:r w:rsidR="00D453DB">
        <w:t>.</w:t>
      </w:r>
      <w:r w:rsidR="006823F7">
        <w:t>6</w:t>
      </w:r>
      <w:r w:rsidR="00D83CB1">
        <w:t>%</w:t>
      </w:r>
      <w:r w:rsidR="00893EB1">
        <w:t xml:space="preserve"> CI</w:t>
      </w:r>
      <w:r w:rsidR="00D83CB1">
        <w:t>)</w:t>
      </w:r>
      <w:r w:rsidR="00376C96">
        <w:t xml:space="preserve"> </w:t>
      </w:r>
      <w:r w:rsidR="00427984">
        <w:t xml:space="preserve">of the variability in end of season reproductive nodes </w:t>
      </w:r>
      <w:r w:rsidR="00376C96">
        <w:t>accounting for</w:t>
      </w:r>
      <w:r w:rsidR="00427984">
        <w:t xml:space="preserve"> phylogeny</w:t>
      </w:r>
      <w:r w:rsidR="00447689">
        <w:t>, with high phylogenetic signal for this trait</w:t>
      </w:r>
      <w:r w:rsidR="00427984">
        <w:t xml:space="preserve"> </w:t>
      </w:r>
      <w:r>
        <w:t>(</w:t>
      </w:r>
      <w:r w:rsidR="00706089">
        <w:t>0.</w:t>
      </w:r>
      <w:r w:rsidR="006823F7">
        <w:t>88</w:t>
      </w:r>
      <w:r>
        <w:t xml:space="preserve">, </w:t>
      </w:r>
      <w:r w:rsidR="00706089">
        <w:t>0.</w:t>
      </w:r>
      <w:r w:rsidR="006823F7">
        <w:t>17</w:t>
      </w:r>
      <w:r w:rsidR="00897FB9">
        <w:t>-</w:t>
      </w:r>
      <w:r w:rsidR="00706089">
        <w:t>0.</w:t>
      </w:r>
      <w:r w:rsidR="00897FB9">
        <w:t>9</w:t>
      </w:r>
      <w:r w:rsidR="006823F7">
        <w:t>8</w:t>
      </w:r>
      <w:r w:rsidR="00897FB9">
        <w:t xml:space="preserve"> CI)</w:t>
      </w:r>
      <w:r w:rsidR="00D6078F">
        <w:t>.</w:t>
      </w:r>
      <w:r w:rsidR="00E07F02">
        <w:t xml:space="preserve"> </w:t>
      </w:r>
      <w:r w:rsidR="00CA07D0">
        <w:rPr>
          <w:i/>
        </w:rPr>
        <w:t>Euphrasia</w:t>
      </w:r>
      <w:r w:rsidR="00CA07D0">
        <w:t xml:space="preserve"> </w:t>
      </w:r>
      <w:r>
        <w:t>produced a</w:t>
      </w:r>
      <w:r w:rsidR="00CA07D0">
        <w:t xml:space="preserve"> large numbers of reproductive nodes only with few host species</w:t>
      </w:r>
      <w:r>
        <w:t xml:space="preserve"> such </w:t>
      </w:r>
      <w:r w:rsidR="006F4610">
        <w:rPr>
          <w:i/>
        </w:rPr>
        <w:t>L</w:t>
      </w:r>
      <w:r w:rsidR="00D137AA">
        <w:rPr>
          <w:i/>
        </w:rPr>
        <w:t xml:space="preserve">otus </w:t>
      </w:r>
      <w:proofErr w:type="spellStart"/>
      <w:r w:rsidR="00E14398">
        <w:rPr>
          <w:i/>
        </w:rPr>
        <w:t>corniculatus</w:t>
      </w:r>
      <w:proofErr w:type="spellEnd"/>
      <w:r w:rsidR="00E14398">
        <w:t xml:space="preserve"> (104.5 ± 19.1 SE reproductive nodes), </w:t>
      </w:r>
      <w:proofErr w:type="spellStart"/>
      <w:r w:rsidR="00E14398">
        <w:rPr>
          <w:i/>
        </w:rPr>
        <w:t>Cynosurus</w:t>
      </w:r>
      <w:proofErr w:type="spellEnd"/>
      <w:r w:rsidR="00E14398">
        <w:rPr>
          <w:i/>
        </w:rPr>
        <w:t xml:space="preserve"> </w:t>
      </w:r>
      <w:proofErr w:type="spellStart"/>
      <w:r w:rsidR="00E14398">
        <w:rPr>
          <w:i/>
        </w:rPr>
        <w:t>cristatus</w:t>
      </w:r>
      <w:proofErr w:type="spellEnd"/>
      <w:r w:rsidR="00E14398">
        <w:t xml:space="preserve"> (53.6 ± 8.4) and </w:t>
      </w:r>
      <w:r w:rsidR="0032553C">
        <w:t xml:space="preserve">the plantain </w:t>
      </w:r>
      <w:proofErr w:type="spellStart"/>
      <w:r w:rsidR="00E14398">
        <w:rPr>
          <w:i/>
        </w:rPr>
        <w:t>Plantago</w:t>
      </w:r>
      <w:proofErr w:type="spellEnd"/>
      <w:r w:rsidR="00E14398">
        <w:rPr>
          <w:i/>
        </w:rPr>
        <w:t xml:space="preserve"> </w:t>
      </w:r>
      <w:proofErr w:type="spellStart"/>
      <w:r w:rsidR="00E14398">
        <w:rPr>
          <w:i/>
        </w:rPr>
        <w:t>lanceolat</w:t>
      </w:r>
      <w:r w:rsidR="003443C1">
        <w:rPr>
          <w:i/>
        </w:rPr>
        <w:t>a</w:t>
      </w:r>
      <w:proofErr w:type="spellEnd"/>
      <w:r w:rsidR="00E14398">
        <w:t xml:space="preserve"> (35.5 ± 3.7) (Figure </w:t>
      </w:r>
      <w:r w:rsidR="00583DA1">
        <w:t>2</w:t>
      </w:r>
      <w:r w:rsidR="00E14398">
        <w:t>).</w:t>
      </w:r>
      <w:r w:rsidR="00FC1B59">
        <w:t xml:space="preserve"> </w:t>
      </w:r>
      <w:r w:rsidR="00473877">
        <w:t xml:space="preserve">We accounted for variance in early development of </w:t>
      </w:r>
      <w:r w:rsidR="00473877">
        <w:rPr>
          <w:i/>
        </w:rPr>
        <w:t>Euphrasia</w:t>
      </w:r>
      <w:r w:rsidR="00473877">
        <w:t xml:space="preserve">, a known factor influencing lifetime fitness </w:t>
      </w:r>
      <w:r w:rsidR="00473877">
        <w:fldChar w:fldCharType="begin"/>
      </w:r>
      <w:r w:rsidR="001767D6">
        <w:instrText xml:space="preserve"> ADDIN EN.CITE &lt;EndNote&gt;&lt;Cite&gt;&lt;Author&gt;Svensson&lt;/Author&gt;&lt;Year&gt;2001&lt;/Year&gt;&lt;RecNum&gt;967&lt;/RecNum&gt;&lt;DisplayText&gt;[24]&lt;/DisplayText&gt;&lt;record&gt;&lt;rec-number&gt;967&lt;/rec-number&gt;&lt;foreign-keys&gt;&lt;key app="EN" db-id="rv5pzvwrkefxw5ez0dn5522yetsaer2px2s0" timestamp="1541432214"&gt;967&lt;/key&gt;&lt;/foreign-keys&gt;&lt;ref-type name="Journal Article"&gt;17&lt;/ref-type&gt;&lt;contributors&gt;&lt;authors&gt;&lt;author&gt;Svensson, B. M.&lt;/author&gt;&lt;author&gt;Seel, W. E.&lt;/author&gt;&lt;author&gt;Nilsson, C. H.&lt;/author&gt;&lt;author&gt;Carlsson, B. A.&lt;/author&gt;&lt;/authors&gt;&lt;/contributors&gt;&lt;titles&gt;&lt;title&gt;Roles played by timing of seedling development and host identity in determining fitness of an annual, subarctic, hemiparasitic plant&lt;/title&gt;&lt;secondary-title&gt;Arctic Antarctic and Alpine Research&lt;/secondary-title&gt;&lt;/titles&gt;&lt;periodical&gt;&lt;full-title&gt;Arctic Antarctic and Alpine Research&lt;/full-title&gt;&lt;/periodical&gt;&lt;pages&gt;299-305&lt;/pages&gt;&lt;volume&gt;33&lt;/volume&gt;&lt;number&gt;3&lt;/number&gt;&lt;dates&gt;&lt;year&gt;2001&lt;/year&gt;&lt;pub-dates&gt;&lt;date&gt;Aug&lt;/date&gt;&lt;/pub-dates&gt;&lt;/dates&gt;&lt;isbn&gt;1523-0430&lt;/isbn&gt;&lt;accession-num&gt;WOS:000170836200007&lt;/accession-num&gt;&lt;urls&gt;&lt;related-urls&gt;&lt;url&gt;&amp;lt;Go to ISI&amp;gt;://WOS:000170836200007&lt;/url&gt;&lt;/related-urls&gt;&lt;/urls&gt;&lt;electronic-resource-num&gt;10.2307/1552237&lt;/electronic-resource-num&gt;&lt;/record&gt;&lt;/Cite&gt;&lt;/EndNote&gt;</w:instrText>
      </w:r>
      <w:r w:rsidR="00473877">
        <w:fldChar w:fldCharType="separate"/>
      </w:r>
      <w:r w:rsidR="001767D6">
        <w:rPr>
          <w:noProof/>
        </w:rPr>
        <w:t>[24]</w:t>
      </w:r>
      <w:r w:rsidR="00473877">
        <w:fldChar w:fldCharType="end"/>
      </w:r>
      <w:r w:rsidR="00616D76">
        <w:t>,</w:t>
      </w:r>
      <w:r w:rsidR="00473877">
        <w:t xml:space="preserve"> by adding transplant date to all models</w:t>
      </w:r>
      <w:r w:rsidR="00616D76">
        <w:t>. Although significant in each case</w:t>
      </w:r>
      <w:r w:rsidR="00DF59AF">
        <w:t xml:space="preserve"> (</w:t>
      </w:r>
      <w:proofErr w:type="spellStart"/>
      <w:r w:rsidR="00DF59AF">
        <w:t>pMCMC</w:t>
      </w:r>
      <w:proofErr w:type="spellEnd"/>
      <w:r w:rsidR="00DF59AF">
        <w:t xml:space="preserve"> &lt; 0.001)</w:t>
      </w:r>
      <w:r w:rsidR="00616D76">
        <w:t>, phylogenetic signal of reproductive output remained high</w:t>
      </w:r>
      <w:r w:rsidR="00920F66">
        <w:t xml:space="preserve"> (Supplementary Figure </w:t>
      </w:r>
      <w:r w:rsidR="00F8270E">
        <w:t>2</w:t>
      </w:r>
      <w:r w:rsidR="000B122E">
        <w:t>)</w:t>
      </w:r>
      <w:r w:rsidR="00616D76">
        <w:t xml:space="preserve">. </w:t>
      </w:r>
      <w:r w:rsidR="007E542D">
        <w:t xml:space="preserve">These results </w:t>
      </w:r>
      <w:r w:rsidR="00297744">
        <w:t xml:space="preserve">highlight the importance of </w:t>
      </w:r>
      <w:r w:rsidR="00CA009B">
        <w:t xml:space="preserve">phylogenetic </w:t>
      </w:r>
      <w:r w:rsidR="007127F2">
        <w:t>related</w:t>
      </w:r>
      <w:r w:rsidR="00297744">
        <w:t>ness of</w:t>
      </w:r>
      <w:r w:rsidR="007127F2">
        <w:t xml:space="preserve"> host plant</w:t>
      </w:r>
      <w:r w:rsidR="00297744">
        <w:t xml:space="preserve"> species</w:t>
      </w:r>
      <w:r w:rsidR="007127F2">
        <w:t xml:space="preserve"> </w:t>
      </w:r>
      <w:r w:rsidR="00297744">
        <w:t xml:space="preserve">in predicting </w:t>
      </w:r>
      <w:r w:rsidR="00297744">
        <w:rPr>
          <w:i/>
        </w:rPr>
        <w:t xml:space="preserve">Euphrasia </w:t>
      </w:r>
      <w:r w:rsidR="00297744">
        <w:t xml:space="preserve">fitness </w:t>
      </w:r>
      <w:r w:rsidR="00F3068E">
        <w:t>above</w:t>
      </w:r>
      <w:r w:rsidR="00297744">
        <w:t xml:space="preserve"> host species </w:t>
      </w:r>
      <w:r w:rsidR="00652CF9">
        <w:t>functional group</w:t>
      </w:r>
      <w:r w:rsidR="00297744">
        <w:t>.</w:t>
      </w:r>
    </w:p>
    <w:p w14:paraId="576FA158" w14:textId="137418B5" w:rsidR="007D3380" w:rsidRDefault="00AE58A5" w:rsidP="00ED55A2">
      <w:r>
        <w:t xml:space="preserve">In Experiment 2 we </w:t>
      </w:r>
      <w:r w:rsidR="00137571">
        <w:t>tested</w:t>
      </w:r>
      <w:r w:rsidR="00D137AA">
        <w:t xml:space="preserve"> for </w:t>
      </w:r>
      <w:r w:rsidR="00936956">
        <w:t xml:space="preserve">specific </w:t>
      </w:r>
      <w:r w:rsidR="00D137AA">
        <w:t xml:space="preserve">hemiparasite-host interactions </w:t>
      </w:r>
      <w:r w:rsidR="00137571">
        <w:t xml:space="preserve">by </w:t>
      </w:r>
      <w:r w:rsidR="002617BC">
        <w:t>measur</w:t>
      </w:r>
      <w:r w:rsidR="00B74C1F">
        <w:t>ing</w:t>
      </w:r>
      <w:r w:rsidR="002617BC">
        <w:t xml:space="preserve"> </w:t>
      </w:r>
      <w:r w:rsidR="00B74C1F">
        <w:t>reproductive success</w:t>
      </w:r>
      <w:r w:rsidR="0060262E">
        <w:t xml:space="preserve"> </w:t>
      </w:r>
      <w:r w:rsidR="00B74C1F">
        <w:t xml:space="preserve">of </w:t>
      </w:r>
      <w:r w:rsidR="0020351D">
        <w:t>six populations from</w:t>
      </w:r>
      <w:r w:rsidR="00B74C1F">
        <w:t xml:space="preserve"> </w:t>
      </w:r>
      <w:r w:rsidR="007F13A5">
        <w:t>four divergent</w:t>
      </w:r>
      <w:r w:rsidR="002617BC">
        <w:t xml:space="preserve"> species of </w:t>
      </w:r>
      <w:r w:rsidR="002617BC">
        <w:rPr>
          <w:i/>
        </w:rPr>
        <w:t>Euphrasia</w:t>
      </w:r>
      <w:r w:rsidR="00AB2E8A">
        <w:t xml:space="preserve"> </w:t>
      </w:r>
      <w:r w:rsidR="00E34F19">
        <w:t xml:space="preserve">in a common garden using </w:t>
      </w:r>
      <w:r w:rsidR="002617BC">
        <w:t xml:space="preserve">a suite of hosts from </w:t>
      </w:r>
      <w:r w:rsidR="00FD6ECE">
        <w:t>different</w:t>
      </w:r>
      <w:r w:rsidR="002617BC">
        <w:t xml:space="preserve"> habitat</w:t>
      </w:r>
      <w:r w:rsidR="0060262E">
        <w:t>s</w:t>
      </w:r>
      <w:r w:rsidR="00365D1E">
        <w:t xml:space="preserve"> (see Methods</w:t>
      </w:r>
      <w:r w:rsidR="00DF311E">
        <w:t xml:space="preserve">; </w:t>
      </w:r>
      <w:r w:rsidR="0060262E">
        <w:t xml:space="preserve">Supplementary </w:t>
      </w:r>
      <w:r w:rsidR="00426861">
        <w:t>Table</w:t>
      </w:r>
      <w:r w:rsidR="000B122E">
        <w:t>s</w:t>
      </w:r>
      <w:r w:rsidR="00426861">
        <w:t xml:space="preserve"> </w:t>
      </w:r>
      <w:r w:rsidR="00321677">
        <w:t>6,7</w:t>
      </w:r>
      <w:r w:rsidR="0060262E">
        <w:t>)</w:t>
      </w:r>
      <w:r w:rsidR="00983C97">
        <w:t xml:space="preserve">. </w:t>
      </w:r>
      <w:r w:rsidR="000439F4">
        <w:t>After taking into account</w:t>
      </w:r>
      <w:r w:rsidR="005A1B82">
        <w:t xml:space="preserve"> differences between </w:t>
      </w:r>
      <w:r w:rsidR="005A1B82">
        <w:rPr>
          <w:i/>
        </w:rPr>
        <w:t>Euphrasia</w:t>
      </w:r>
      <w:r w:rsidR="005A1B82">
        <w:t xml:space="preserve"> species and populations in their reproductive output</w:t>
      </w:r>
      <w:r w:rsidR="000439F4">
        <w:t xml:space="preserve"> (</w:t>
      </w:r>
      <w:r w:rsidR="000439F4" w:rsidRPr="008803C7">
        <w:t>χ</w:t>
      </w:r>
      <w:r w:rsidR="000439F4">
        <w:rPr>
          <w:vertAlign w:val="superscript"/>
        </w:rPr>
        <w:t>2</w:t>
      </w:r>
      <w:r w:rsidR="000439F4">
        <w:t xml:space="preserve"> = 4.</w:t>
      </w:r>
      <w:r w:rsidR="00970BB4">
        <w:t>4</w:t>
      </w:r>
      <w:r w:rsidR="000439F4">
        <w:t xml:space="preserve">, </w:t>
      </w:r>
      <w:proofErr w:type="spellStart"/>
      <w:r w:rsidR="000439F4">
        <w:t>df</w:t>
      </w:r>
      <w:proofErr w:type="spellEnd"/>
      <w:r w:rsidR="000439F4">
        <w:t>=</w:t>
      </w:r>
      <w:r w:rsidR="00970BB4">
        <w:t>6</w:t>
      </w:r>
      <w:r w:rsidR="000439F4">
        <w:t>, P=&lt;0.001</w:t>
      </w:r>
      <w:r w:rsidR="00372E1B">
        <w:t xml:space="preserve">; </w:t>
      </w:r>
      <w:r w:rsidR="00AF4F10">
        <w:t xml:space="preserve">Supplementary Table </w:t>
      </w:r>
      <w:r w:rsidR="00036359">
        <w:t>8</w:t>
      </w:r>
      <w:r w:rsidR="00AF4F10">
        <w:t>)</w:t>
      </w:r>
      <w:r w:rsidR="00683562">
        <w:t>,</w:t>
      </w:r>
      <w:r w:rsidR="008B3C3F">
        <w:t xml:space="preserve"> there </w:t>
      </w:r>
      <w:r w:rsidR="008C48A3">
        <w:t>was</w:t>
      </w:r>
      <w:r w:rsidR="008B3C3F">
        <w:t xml:space="preserve"> evidence for both </w:t>
      </w:r>
      <w:r w:rsidR="0032553C">
        <w:t xml:space="preserve">consistent </w:t>
      </w:r>
      <w:r w:rsidR="008B3C3F">
        <w:t xml:space="preserve">host </w:t>
      </w:r>
      <w:r w:rsidR="00D9509B">
        <w:t>driven</w:t>
      </w:r>
      <w:r w:rsidR="0020351D">
        <w:t xml:space="preserve"> </w:t>
      </w:r>
      <w:r w:rsidR="008B3C3F">
        <w:t xml:space="preserve">differences in </w:t>
      </w:r>
      <w:r w:rsidR="00414556">
        <w:t xml:space="preserve">parasite </w:t>
      </w:r>
      <w:r w:rsidR="008B3C3F">
        <w:t>performance</w:t>
      </w:r>
      <w:r w:rsidR="00683562">
        <w:t>,</w:t>
      </w:r>
      <w:r w:rsidR="008B3C3F">
        <w:t xml:space="preserve"> and </w:t>
      </w:r>
      <w:r w:rsidR="0032553C">
        <w:t xml:space="preserve">specific </w:t>
      </w:r>
      <w:r w:rsidR="00B06532">
        <w:t>parasite</w:t>
      </w:r>
      <w:r w:rsidR="008B3C3F">
        <w:t>-</w:t>
      </w:r>
      <w:r w:rsidR="00B06532">
        <w:t>host i</w:t>
      </w:r>
      <w:r w:rsidR="008B3C3F">
        <w:t>nteractions</w:t>
      </w:r>
      <w:r w:rsidR="009F43C7">
        <w:t xml:space="preserve"> </w:t>
      </w:r>
      <w:commentRangeStart w:id="16"/>
      <w:r w:rsidR="009F43C7">
        <w:t xml:space="preserve">(Figure </w:t>
      </w:r>
      <w:r w:rsidR="00583DA1">
        <w:t>3</w:t>
      </w:r>
      <w:commentRangeEnd w:id="16"/>
      <w:r w:rsidR="00F761FA">
        <w:rPr>
          <w:rStyle w:val="CommentReference"/>
        </w:rPr>
        <w:commentReference w:id="16"/>
      </w:r>
      <w:r w:rsidR="009F43C7">
        <w:t>)</w:t>
      </w:r>
      <w:r w:rsidR="008B3C3F">
        <w:t>.</w:t>
      </w:r>
      <w:r w:rsidR="0060262E">
        <w:t xml:space="preserve"> </w:t>
      </w:r>
      <w:r w:rsidR="00833D97">
        <w:t>Host species account</w:t>
      </w:r>
      <w:r w:rsidR="00491B67">
        <w:t>ed</w:t>
      </w:r>
      <w:r w:rsidR="00833D97">
        <w:t xml:space="preserve"> for most</w:t>
      </w:r>
      <w:r w:rsidR="00491B67">
        <w:t xml:space="preserve"> </w:t>
      </w:r>
      <w:r w:rsidR="00833D97">
        <w:t xml:space="preserve">of the variation </w:t>
      </w:r>
      <w:r w:rsidR="00491B67">
        <w:t>in reproductive nodes at the end of the season (</w:t>
      </w:r>
      <w:r w:rsidR="00036359">
        <w:t xml:space="preserve">26%; </w:t>
      </w:r>
      <w:r w:rsidR="00491B67" w:rsidRPr="008803C7">
        <w:t>χ</w:t>
      </w:r>
      <w:r w:rsidR="00491B67">
        <w:rPr>
          <w:vertAlign w:val="superscript"/>
        </w:rPr>
        <w:t>2</w:t>
      </w:r>
      <w:r w:rsidR="00491B67">
        <w:t xml:space="preserve"> = 15.6, </w:t>
      </w:r>
      <w:proofErr w:type="spellStart"/>
      <w:r w:rsidR="00491B67">
        <w:t>df</w:t>
      </w:r>
      <w:proofErr w:type="spellEnd"/>
      <w:r w:rsidR="00491B67">
        <w:t xml:space="preserve">=1, P &lt;0.001), followed by host interacting with </w:t>
      </w:r>
      <w:r w:rsidR="00491B67">
        <w:rPr>
          <w:i/>
        </w:rPr>
        <w:t>Euphrasia</w:t>
      </w:r>
      <w:r w:rsidR="00491B67">
        <w:t xml:space="preserve"> species </w:t>
      </w:r>
      <w:r w:rsidR="003E0756">
        <w:t>(</w:t>
      </w:r>
      <w:r w:rsidR="00491B67">
        <w:t>12.3%</w:t>
      </w:r>
      <w:r w:rsidR="003E0756">
        <w:t>;</w:t>
      </w:r>
      <w:r w:rsidR="00491B67">
        <w:t xml:space="preserve"> </w:t>
      </w:r>
      <w:r w:rsidR="00491B67" w:rsidRPr="008803C7">
        <w:t>χ</w:t>
      </w:r>
      <w:r w:rsidR="00491B67">
        <w:rPr>
          <w:vertAlign w:val="superscript"/>
        </w:rPr>
        <w:t>2</w:t>
      </w:r>
      <w:r w:rsidR="00491B67">
        <w:t xml:space="preserve"> = 27.1, </w:t>
      </w:r>
      <w:proofErr w:type="spellStart"/>
      <w:r w:rsidR="00491B67">
        <w:t>df</w:t>
      </w:r>
      <w:proofErr w:type="spellEnd"/>
      <w:r w:rsidR="00491B67">
        <w:t>=1, P &lt;0.001</w:t>
      </w:r>
      <w:r w:rsidR="003E0756">
        <w:t xml:space="preserve">; </w:t>
      </w:r>
      <w:r w:rsidR="00491B67">
        <w:t>Supplementary Figure</w:t>
      </w:r>
      <w:r w:rsidR="00302457">
        <w:t xml:space="preserve"> 3</w:t>
      </w:r>
      <w:r w:rsidR="00491B67">
        <w:t xml:space="preserve">). </w:t>
      </w:r>
      <w:r w:rsidR="002328E2">
        <w:rPr>
          <w:i/>
        </w:rPr>
        <w:t>Euphrasia</w:t>
      </w:r>
      <w:r w:rsidR="002328E2">
        <w:t xml:space="preserve"> </w:t>
      </w:r>
      <w:r w:rsidR="00FC152F">
        <w:t>species</w:t>
      </w:r>
      <w:r w:rsidR="002328E2">
        <w:t xml:space="preserve"> </w:t>
      </w:r>
      <w:r w:rsidR="00936956">
        <w:t xml:space="preserve">tended to </w:t>
      </w:r>
      <w:r w:rsidR="002328E2">
        <w:t xml:space="preserve">react similarly to </w:t>
      </w:r>
      <w:r w:rsidR="007D3380">
        <w:t xml:space="preserve">a given </w:t>
      </w:r>
      <w:r w:rsidR="002328E2">
        <w:t>host</w:t>
      </w:r>
      <w:r w:rsidR="00936956">
        <w:t>, with a 0.</w:t>
      </w:r>
      <w:r w:rsidR="00FA3841">
        <w:t>7</w:t>
      </w:r>
      <w:r w:rsidR="00941C0A">
        <w:t>6</w:t>
      </w:r>
      <w:r w:rsidR="00FA3841">
        <w:t xml:space="preserve"> </w:t>
      </w:r>
      <w:r w:rsidR="00936956">
        <w:t>(0.3</w:t>
      </w:r>
      <w:r w:rsidR="00FA3841">
        <w:t>7</w:t>
      </w:r>
      <w:r w:rsidR="00936956">
        <w:t>-0.9</w:t>
      </w:r>
      <w:r w:rsidR="00941C0A">
        <w:t>3</w:t>
      </w:r>
      <w:r w:rsidR="00936956">
        <w:t xml:space="preserve"> CI) correlation in</w:t>
      </w:r>
      <w:r w:rsidR="004819D8">
        <w:t xml:space="preserve"> reproductive output</w:t>
      </w:r>
      <w:r w:rsidR="00DC3D31">
        <w:t xml:space="preserve"> when two hosts are picked at random</w:t>
      </w:r>
      <w:r w:rsidR="00936956">
        <w:t xml:space="preserve">. </w:t>
      </w:r>
      <w:r w:rsidR="00BD293C">
        <w:t xml:space="preserve">By </w:t>
      </w:r>
      <w:r w:rsidR="00904172">
        <w:t xml:space="preserve">investigating </w:t>
      </w:r>
      <w:r w:rsidR="00BD293C">
        <w:t xml:space="preserve">model </w:t>
      </w:r>
      <w:r w:rsidR="006037B9">
        <w:t>best linear unbiased predictors</w:t>
      </w:r>
      <w:r w:rsidR="00244F4A">
        <w:t xml:space="preserve"> (BLUPs)</w:t>
      </w:r>
      <w:r w:rsidR="00BD293C">
        <w:t xml:space="preserve">, </w:t>
      </w:r>
      <w:commentRangeStart w:id="17"/>
      <w:commentRangeStart w:id="18"/>
      <w:r w:rsidR="00BD293C">
        <w:t>d</w:t>
      </w:r>
      <w:r w:rsidR="007127F2">
        <w:t>ifferences</w:t>
      </w:r>
      <w:r w:rsidR="00A72A0C">
        <w:t xml:space="preserve"> in host effect </w:t>
      </w:r>
      <w:r w:rsidR="004074F4">
        <w:t xml:space="preserve">are driven by </w:t>
      </w:r>
      <w:r w:rsidR="004074F4">
        <w:rPr>
          <w:i/>
        </w:rPr>
        <w:t>L.</w:t>
      </w:r>
      <w:r w:rsidR="007D3380">
        <w:rPr>
          <w:i/>
        </w:rPr>
        <w:t xml:space="preserve"> </w:t>
      </w:r>
      <w:proofErr w:type="spellStart"/>
      <w:r w:rsidR="004074F4">
        <w:rPr>
          <w:i/>
        </w:rPr>
        <w:t>corniculatus</w:t>
      </w:r>
      <w:proofErr w:type="spellEnd"/>
      <w:r w:rsidR="004074F4">
        <w:t xml:space="preserve">, </w:t>
      </w:r>
      <w:r w:rsidR="0032553C">
        <w:t xml:space="preserve">the speedwell </w:t>
      </w:r>
      <w:r w:rsidR="004074F4">
        <w:rPr>
          <w:i/>
        </w:rPr>
        <w:t xml:space="preserve">Veronica </w:t>
      </w:r>
      <w:proofErr w:type="spellStart"/>
      <w:r w:rsidR="004074F4">
        <w:rPr>
          <w:i/>
        </w:rPr>
        <w:t>chamaedrys</w:t>
      </w:r>
      <w:proofErr w:type="spellEnd"/>
      <w:r w:rsidR="004074F4">
        <w:t xml:space="preserve">, and </w:t>
      </w:r>
      <w:r w:rsidR="0032553C">
        <w:t xml:space="preserve">sea plantain </w:t>
      </w:r>
      <w:proofErr w:type="spellStart"/>
      <w:r w:rsidR="004074F4">
        <w:rPr>
          <w:i/>
        </w:rPr>
        <w:t>Plantago</w:t>
      </w:r>
      <w:proofErr w:type="spellEnd"/>
      <w:r w:rsidR="004074F4">
        <w:rPr>
          <w:i/>
        </w:rPr>
        <w:t xml:space="preserve"> </w:t>
      </w:r>
      <w:proofErr w:type="spellStart"/>
      <w:r w:rsidR="004074F4">
        <w:rPr>
          <w:i/>
        </w:rPr>
        <w:t>maritima</w:t>
      </w:r>
      <w:proofErr w:type="spellEnd"/>
      <w:r w:rsidR="007D3380">
        <w:rPr>
          <w:i/>
        </w:rPr>
        <w:t xml:space="preserve">, </w:t>
      </w:r>
      <w:r w:rsidR="007D3380">
        <w:t>each of</w:t>
      </w:r>
      <w:r w:rsidR="004074F4">
        <w:t xml:space="preserve"> which have antagonistic interactions with </w:t>
      </w:r>
      <w:r w:rsidR="009202BD">
        <w:t xml:space="preserve">different </w:t>
      </w:r>
      <w:r w:rsidR="004074F4">
        <w:rPr>
          <w:i/>
        </w:rPr>
        <w:t>Euphrasia</w:t>
      </w:r>
      <w:r w:rsidR="004074F4">
        <w:t xml:space="preserve"> </w:t>
      </w:r>
      <w:r w:rsidR="009202BD">
        <w:t>species</w:t>
      </w:r>
      <w:r w:rsidR="004074F4">
        <w:t xml:space="preserve">. </w:t>
      </w:r>
      <w:commentRangeEnd w:id="17"/>
      <w:r>
        <w:rPr>
          <w:rStyle w:val="CommentReference"/>
        </w:rPr>
        <w:commentReference w:id="17"/>
      </w:r>
      <w:commentRangeEnd w:id="18"/>
      <w:r w:rsidR="005B5F16">
        <w:rPr>
          <w:rStyle w:val="CommentReference"/>
        </w:rPr>
        <w:commentReference w:id="18"/>
      </w:r>
      <w:r w:rsidR="00E34F19">
        <w:t>Moreover,</w:t>
      </w:r>
      <w:r w:rsidR="006067F6">
        <w:t xml:space="preserve"> t</w:t>
      </w:r>
      <w:r w:rsidR="009775F5">
        <w:t xml:space="preserve">wo divergent species of </w:t>
      </w:r>
      <w:r w:rsidR="009775F5">
        <w:rPr>
          <w:i/>
        </w:rPr>
        <w:t>Euphrasia</w:t>
      </w:r>
      <w:r w:rsidR="009775F5">
        <w:t xml:space="preserve"> from the same </w:t>
      </w:r>
      <w:r w:rsidR="00BE2F9B">
        <w:t>geographic location</w:t>
      </w:r>
      <w:r w:rsidR="009775F5">
        <w:t>, diploid</w:t>
      </w:r>
      <w:r w:rsidR="009775F5">
        <w:rPr>
          <w:i/>
        </w:rPr>
        <w:t xml:space="preserve"> E. </w:t>
      </w:r>
      <w:proofErr w:type="spellStart"/>
      <w:r w:rsidR="009775F5">
        <w:rPr>
          <w:i/>
        </w:rPr>
        <w:t>vigursii</w:t>
      </w:r>
      <w:proofErr w:type="spellEnd"/>
      <w:r w:rsidR="009775F5">
        <w:t xml:space="preserve"> and tetraploid </w:t>
      </w:r>
      <w:r w:rsidR="009775F5">
        <w:rPr>
          <w:i/>
        </w:rPr>
        <w:t xml:space="preserve">E. </w:t>
      </w:r>
      <w:proofErr w:type="spellStart"/>
      <w:r w:rsidR="009775F5">
        <w:rPr>
          <w:i/>
        </w:rPr>
        <w:t>tetraquetra</w:t>
      </w:r>
      <w:proofErr w:type="spellEnd"/>
      <w:r w:rsidR="00E34F19">
        <w:t>,</w:t>
      </w:r>
      <w:r w:rsidR="009775F5">
        <w:t xml:space="preserve"> show similar responses to the same set of hosts</w:t>
      </w:r>
      <w:r w:rsidR="00811214">
        <w:t>,</w:t>
      </w:r>
      <w:r w:rsidR="009775F5">
        <w:t xml:space="preserve"> </w:t>
      </w:r>
      <w:r w:rsidR="00E34F19">
        <w:t>with</w:t>
      </w:r>
      <w:r w:rsidR="00D2050A">
        <w:t xml:space="preserve"> no significant interaction</w:t>
      </w:r>
      <w:r w:rsidR="00E34F19">
        <w:t>s</w:t>
      </w:r>
      <w:r w:rsidR="00D2050A">
        <w:t xml:space="preserve"> </w:t>
      </w:r>
      <w:r w:rsidR="007127F2">
        <w:t>detected in</w:t>
      </w:r>
      <w:r w:rsidR="00D2050A">
        <w:t xml:space="preserve"> these two species (</w:t>
      </w:r>
      <w:r w:rsidR="00971DDF">
        <w:t xml:space="preserve">Supplementary </w:t>
      </w:r>
      <w:r w:rsidR="006634C6">
        <w:t xml:space="preserve">Figure </w:t>
      </w:r>
      <w:r w:rsidR="00834AEE">
        <w:t>4</w:t>
      </w:r>
      <w:r w:rsidR="006634C6">
        <w:t xml:space="preserve">; </w:t>
      </w:r>
      <w:r w:rsidR="00D2050A" w:rsidRPr="008803C7">
        <w:t>χ</w:t>
      </w:r>
      <w:r w:rsidR="00D2050A">
        <w:rPr>
          <w:vertAlign w:val="superscript"/>
        </w:rPr>
        <w:t>2</w:t>
      </w:r>
      <w:r w:rsidR="00D2050A">
        <w:t xml:space="preserve"> = 0.22, </w:t>
      </w:r>
      <w:proofErr w:type="spellStart"/>
      <w:r w:rsidR="00D2050A">
        <w:t>df</w:t>
      </w:r>
      <w:proofErr w:type="spellEnd"/>
      <w:r w:rsidR="00D2050A">
        <w:t>=1, P=0.64).</w:t>
      </w:r>
      <w:r w:rsidR="00811214">
        <w:t xml:space="preserve"> </w:t>
      </w:r>
      <w:r w:rsidR="00B06532">
        <w:t xml:space="preserve">Although the dominant signal is that of conservatism of performance across </w:t>
      </w:r>
      <w:r w:rsidR="00001283">
        <w:rPr>
          <w:i/>
        </w:rPr>
        <w:t xml:space="preserve">Euphrasia </w:t>
      </w:r>
      <w:r w:rsidR="00B06532">
        <w:t xml:space="preserve">species on the same host, parasite-host interactions explain a significant proportion of the variation in </w:t>
      </w:r>
      <w:r w:rsidR="00001283">
        <w:rPr>
          <w:i/>
        </w:rPr>
        <w:t>Euphrasia</w:t>
      </w:r>
      <w:r w:rsidR="00B06532">
        <w:t xml:space="preserve"> performance.</w:t>
      </w:r>
    </w:p>
    <w:p w14:paraId="3BDB346D" w14:textId="03237D07" w:rsidR="00A91A84" w:rsidRDefault="00CD3EDC" w:rsidP="00A91A84">
      <w:r>
        <w:t xml:space="preserve">This is </w:t>
      </w:r>
      <w:commentRangeStart w:id="19"/>
      <w:commentRangeStart w:id="20"/>
      <w:r>
        <w:t xml:space="preserve">the first comprehensive </w:t>
      </w:r>
      <w:commentRangeEnd w:id="19"/>
      <w:r w:rsidR="00C221A7">
        <w:rPr>
          <w:rStyle w:val="CommentReference"/>
        </w:rPr>
        <w:commentReference w:id="19"/>
      </w:r>
      <w:commentRangeEnd w:id="20"/>
      <w:r w:rsidR="00BD293C">
        <w:rPr>
          <w:rStyle w:val="CommentReference"/>
        </w:rPr>
        <w:commentReference w:id="20"/>
      </w:r>
      <w:r>
        <w:t xml:space="preserve">study of hemiparasitic plant performance </w:t>
      </w:r>
      <w:r w:rsidR="00A91A84">
        <w:t>through</w:t>
      </w:r>
      <w:r w:rsidR="00D92C38">
        <w:t>out</w:t>
      </w:r>
      <w:r w:rsidR="00A91A84">
        <w:t xml:space="preserve"> their life, </w:t>
      </w:r>
      <w:r>
        <w:t>across many different host species</w:t>
      </w:r>
      <w:r w:rsidR="00A91A84">
        <w:t>,</w:t>
      </w:r>
      <w:r>
        <w:t xml:space="preserve"> analysed in a rigorous phylogenetic context</w:t>
      </w:r>
      <w:ins w:id="21" w:author="BROWN Max" w:date="2020-04-23T10:00:00Z">
        <w:r w:rsidR="00AD5D64">
          <w:t xml:space="preserve"> of host relationships</w:t>
        </w:r>
      </w:ins>
      <w:r>
        <w:rPr>
          <w:i/>
        </w:rPr>
        <w:t>.</w:t>
      </w:r>
      <w:r>
        <w:t xml:space="preserve"> Our </w:t>
      </w:r>
      <w:r w:rsidR="001C1FB9">
        <w:t xml:space="preserve">results </w:t>
      </w:r>
      <w:r w:rsidR="00274B76">
        <w:t xml:space="preserve">support the </w:t>
      </w:r>
      <w:r w:rsidR="00A91A84">
        <w:t>emerging</w:t>
      </w:r>
      <w:r w:rsidR="00274B76">
        <w:t xml:space="preserve"> view that</w:t>
      </w:r>
      <w:r w:rsidR="001C1FB9">
        <w:t xml:space="preserve"> host functional group </w:t>
      </w:r>
      <w:r w:rsidR="00274B76">
        <w:t>is not a good predictor of parasitic plant performance</w:t>
      </w:r>
      <w:r w:rsidR="003442FC">
        <w:t xml:space="preserve"> </w:t>
      </w:r>
      <w:r w:rsidR="003442FC">
        <w:fldChar w:fldCharType="begin">
          <w:fldData xml:space="preserve">PEVuZE5vdGU+PENpdGU+PEF1dGhvcj5NYXR0aGllczwvQXV0aG9yPjxZZWFyPjIwMTc8L1llYXI+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</w:fldData>
        </w:fldChar>
      </w:r>
      <w:r w:rsidR="00B60246">
        <w:instrText xml:space="preserve"> ADDIN EN.CITE </w:instrText>
      </w:r>
      <w:r w:rsidR="00B60246">
        <w:fldChar w:fldCharType="begin">
          <w:fldData xml:space="preserve">PEVuZE5vdGU+PENpdGU+PEF1dGhvcj5NYXR0aGllczwvQXV0aG9yPjxZZWFyPjIwMTc8L1llYXI+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</w:fldData>
        </w:fldChar>
      </w:r>
      <w:r w:rsidR="00B60246">
        <w:instrText xml:space="preserve"> ADDIN EN.CITE.DATA </w:instrText>
      </w:r>
      <w:r w:rsidR="00B60246">
        <w:fldChar w:fldCharType="end"/>
      </w:r>
      <w:r w:rsidR="003442FC">
        <w:fldChar w:fldCharType="separate"/>
      </w:r>
      <w:r w:rsidR="00B60246">
        <w:rPr>
          <w:noProof/>
        </w:rPr>
        <w:t>[9, 17]</w:t>
      </w:r>
      <w:r w:rsidR="003442FC">
        <w:fldChar w:fldCharType="end"/>
      </w:r>
      <w:r w:rsidR="00A91A84">
        <w:t xml:space="preserve">. </w:t>
      </w:r>
      <w:r w:rsidR="00627522">
        <w:t xml:space="preserve">The </w:t>
      </w:r>
      <w:r w:rsidR="00486F34">
        <w:t>importance of life history</w:t>
      </w:r>
      <w:r w:rsidR="00627522">
        <w:t xml:space="preserve"> </w:t>
      </w:r>
      <w:r w:rsidR="005E4DBB">
        <w:t xml:space="preserve">is </w:t>
      </w:r>
      <w:r w:rsidR="00767D4F">
        <w:t xml:space="preserve">most </w:t>
      </w:r>
      <w:r w:rsidR="00811214">
        <w:t>notable</w:t>
      </w:r>
      <w:r w:rsidR="00627522">
        <w:t xml:space="preserve"> when investigating the temporal effects of </w:t>
      </w:r>
      <w:r w:rsidR="0088138F">
        <w:t>host plants on parasite performance</w:t>
      </w:r>
      <w:r w:rsidR="00A84BDA">
        <w:t>, and th</w:t>
      </w:r>
      <w:r w:rsidR="005E4DBB">
        <w:t>is</w:t>
      </w:r>
      <w:r w:rsidR="00A84BDA">
        <w:t xml:space="preserve"> shift in temporal effects initiated by host life history may be significant in natural communities </w:t>
      </w:r>
      <w:r w:rsidR="00A84BDA">
        <w:fldChar w:fldCharType="begin"/>
      </w:r>
      <w:r w:rsidR="001767D6">
        <w:instrText xml:space="preserve"> ADDIN EN.CITE &lt;EndNote&gt;&lt;Cite&gt;&lt;Author&gt;Zopfi&lt;/Author&gt;&lt;Year&gt;1993&lt;/Year&gt;&lt;RecNum&gt;968&lt;/RecNum&gt;&lt;DisplayText&gt;[25]&lt;/DisplayText&gt;&lt;record&gt;&lt;rec-number&gt;968&lt;/rec-number&gt;&lt;foreign-keys&gt;&lt;key app="EN" db-id="rv5pzvwrkefxw5ez0dn5522yetsaer2px2s0" timestamp="1541432214"&gt;968&lt;/key&gt;&lt;/foreign-keys&gt;&lt;ref-type name="Journal Article"&gt;17&lt;/ref-type&gt;&lt;contributors&gt;&lt;authors&gt;&lt;author&gt;Zopfi, H. J.&lt;/author&gt;&lt;/authors&gt;&lt;/contributors&gt;&lt;auth-address&gt;ZOPFI, HJ (reprint author), UNIV ZURICH,INST SYSTEMAT BOT,ZOLLIKERSTR 107,CH-8008 ZURICH,SWITZERLAND.&lt;/auth-address&gt;&lt;titles&gt;&lt;title&gt;ECOTYPIC VARIATION IN RHINANTHUS-ALECTOROLOPHUS (SCOPOLI) POLLICH (SCROPHULARIACEAE) IN RELATION TO GRASSLAND MANAGEMENT .2. THE GENOTYPIC BASIS OF SEASONAL ECOTYPES&lt;/title&gt;&lt;secondary-title&gt;Flora&lt;/secondary-title&gt;&lt;alt-title&gt;Flora&lt;/alt-title&gt;&lt;/titles&gt;&lt;periodical&gt;&lt;full-title&gt;Flora&lt;/full-title&gt;&lt;abbr-1&gt;Flora&lt;/abbr-1&gt;&lt;/periodical&gt;&lt;alt-periodical&gt;&lt;full-title&gt;Flora&lt;/full-title&gt;&lt;abbr-1&gt;Flora&lt;/abbr-1&gt;&lt;/alt-periodical&gt;&lt;pages&gt;153-173&lt;/pages&gt;&lt;volume&gt;188&lt;/volume&gt;&lt;number&gt;2&lt;/number&gt;&lt;keywords&gt;&lt;keyword&gt;rhinanthus-alectorolophus&lt;/keyword&gt;&lt;keyword&gt;scrophulariaceae&lt;/keyword&gt;&lt;keyword&gt;ecotypic variation&lt;/keyword&gt;&lt;keyword&gt;grassland management&lt;/keyword&gt;&lt;keyword&gt;seasonal ecotypes&lt;/keyword&gt;&lt;keyword&gt;flowering time&lt;/keyword&gt;&lt;keyword&gt;bursa-pastoris cruciferae&lt;/keyword&gt;&lt;keyword&gt;population biology&lt;/keyword&gt;&lt;keyword&gt;hemiparasites&lt;/keyword&gt;&lt;keyword&gt;environment&lt;/keyword&gt;&lt;keyword&gt;adaptation&lt;/keyword&gt;&lt;keyword&gt;history&lt;/keyword&gt;&lt;keyword&gt;Plant Sciences&lt;/keyword&gt;&lt;keyword&gt;Environmental Sciences &amp;amp; Ecology&lt;/keyword&gt;&lt;/keywords&gt;&lt;dates&gt;&lt;year&gt;1993&lt;/year&gt;&lt;pub-dates&gt;&lt;date&gt;Jun&lt;/date&gt;&lt;/pub-dates&gt;&lt;/dates&gt;&lt;isbn&gt;0367-2530&lt;/isbn&gt;&lt;accession-num&gt;WOS:A1993LM01900001&lt;/accession-num&gt;&lt;work-type&gt;Article&lt;/work-type&gt;&lt;urls&gt;&lt;related-urls&gt;&lt;url&gt;&amp;lt;Go to ISI&amp;gt;://WOS:A1993LM01900001&lt;/url&gt;&lt;/related-urls&gt;&lt;/urls&gt;&lt;language&gt;English&lt;/language&gt;&lt;/record&gt;&lt;/Cite&gt;&lt;/EndNote&gt;</w:instrText>
      </w:r>
      <w:r w:rsidR="00A84BDA">
        <w:fldChar w:fldCharType="separate"/>
      </w:r>
      <w:r w:rsidR="001767D6">
        <w:rPr>
          <w:noProof/>
        </w:rPr>
        <w:t>[25]</w:t>
      </w:r>
      <w:r w:rsidR="00A84BDA">
        <w:fldChar w:fldCharType="end"/>
      </w:r>
      <w:r w:rsidR="0088138F">
        <w:t>.</w:t>
      </w:r>
      <w:r w:rsidR="00A00B93">
        <w:t xml:space="preserve"> </w:t>
      </w:r>
      <w:r w:rsidR="00A91A84">
        <w:t>Host quality also has a phylogenetic signal</w:t>
      </w:r>
      <w:r w:rsidR="001E5674">
        <w:t xml:space="preserve">, with </w:t>
      </w:r>
      <w:r w:rsidR="001E5674" w:rsidRPr="00F069BB">
        <w:rPr>
          <w:i/>
        </w:rPr>
        <w:t>Euphrasia</w:t>
      </w:r>
      <w:r w:rsidR="001E5674">
        <w:t xml:space="preserve"> </w:t>
      </w:r>
      <w:r w:rsidR="00BD293C">
        <w:t xml:space="preserve">similarity in </w:t>
      </w:r>
      <w:r w:rsidR="001E5674">
        <w:t xml:space="preserve">performance </w:t>
      </w:r>
      <w:r w:rsidR="00560C6B">
        <w:t>being</w:t>
      </w:r>
      <w:r w:rsidR="004853C4">
        <w:t xml:space="preserve"> </w:t>
      </w:r>
      <w:r w:rsidR="00560C6B">
        <w:t>correlated</w:t>
      </w:r>
      <w:r w:rsidR="001E5674">
        <w:t xml:space="preserve"> </w:t>
      </w:r>
      <w:r w:rsidR="00BD293C">
        <w:t xml:space="preserve">with the closeness of </w:t>
      </w:r>
      <w:r w:rsidR="00BD293C">
        <w:lastRenderedPageBreak/>
        <w:t>relationship of</w:t>
      </w:r>
      <w:r w:rsidR="001E5674">
        <w:t xml:space="preserve"> host species</w:t>
      </w:r>
      <w:r w:rsidR="00A91A84">
        <w:t xml:space="preserve">. </w:t>
      </w:r>
      <w:r w:rsidR="00C41EE5">
        <w:t>T</w:t>
      </w:r>
      <w:r w:rsidR="00776C3A">
        <w:t xml:space="preserve">his </w:t>
      </w:r>
      <w:r w:rsidR="00327001">
        <w:t xml:space="preserve">phylogenetic signal </w:t>
      </w:r>
      <w:r w:rsidR="00C41EE5">
        <w:t xml:space="preserve">may be </w:t>
      </w:r>
      <w:r w:rsidR="00683F1A">
        <w:t xml:space="preserve">correlated with </w:t>
      </w:r>
      <w:r w:rsidR="001E3D6A">
        <w:t xml:space="preserve">multiple </w:t>
      </w:r>
      <w:r w:rsidR="00683F1A">
        <w:t>host attributes</w:t>
      </w:r>
      <w:r w:rsidR="001E3D6A">
        <w:t xml:space="preserve"> contributing to the host phenotype,</w:t>
      </w:r>
      <w:r w:rsidR="00683F1A">
        <w:t xml:space="preserve"> such as host defences</w:t>
      </w:r>
      <w:r w:rsidR="00181FF0">
        <w:t xml:space="preserve"> </w:t>
      </w:r>
      <w:r w:rsidR="00181FF0">
        <w:fldChar w:fldCharType="begin">
          <w:fldData xml:space="preserve">PEVuZE5vdGU+PENpdGU+PEF1dGhvcj5DYW1lcm9uPC9BdXRob3I+PFllYXI+MjAwNjwvWWVhcj48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=
</w:fldData>
        </w:fldChar>
      </w:r>
      <w:r w:rsidR="00E247BA">
        <w:instrText xml:space="preserve"> ADDIN EN.CITE </w:instrText>
      </w:r>
      <w:r w:rsidR="00E247BA">
        <w:fldChar w:fldCharType="begin">
          <w:fldData xml:space="preserve">PEVuZE5vdGU+PENpdGU+PEF1dGhvcj5DYW1lcm9uPC9BdXRob3I+PFllYXI+MjAwNjwvWWVhcj48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=
</w:fldData>
        </w:fldChar>
      </w:r>
      <w:r w:rsidR="00E247BA">
        <w:instrText xml:space="preserve"> ADDIN EN.CITE.DATA </w:instrText>
      </w:r>
      <w:r w:rsidR="00E247BA">
        <w:fldChar w:fldCharType="end"/>
      </w:r>
      <w:r w:rsidR="00181FF0">
        <w:fldChar w:fldCharType="separate"/>
      </w:r>
      <w:r w:rsidR="00E247BA">
        <w:rPr>
          <w:noProof/>
        </w:rPr>
        <w:t>[13]</w:t>
      </w:r>
      <w:r w:rsidR="00181FF0">
        <w:fldChar w:fldCharType="end"/>
      </w:r>
      <w:r w:rsidR="003442FC">
        <w:t>, root characteristics</w:t>
      </w:r>
      <w:r w:rsidR="00181FF0">
        <w:t xml:space="preserve"> </w:t>
      </w:r>
      <w:r w:rsidR="00181FF0">
        <w:fldChar w:fldCharType="begin">
          <w:fldData xml:space="preserve">PEVuZE5vdGU+PENpdGU+PEF1dGhvcj5Sb3VtZXQ8L0F1dGhvcj48WWVhcj4yMDA2PC9ZZWFyPjxS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</w:fldData>
        </w:fldChar>
      </w:r>
      <w:r w:rsidR="001767D6">
        <w:instrText xml:space="preserve"> ADDIN EN.CITE </w:instrText>
      </w:r>
      <w:r w:rsidR="001767D6">
        <w:fldChar w:fldCharType="begin">
          <w:fldData xml:space="preserve">PEVuZE5vdGU+PENpdGU+PEF1dGhvcj5Sb3VtZXQ8L0F1dGhvcj48WWVhcj4yMDA2PC9ZZWFyPjxS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</w:fldData>
        </w:fldChar>
      </w:r>
      <w:r w:rsidR="001767D6">
        <w:instrText xml:space="preserve"> ADDIN EN.CITE.DATA </w:instrText>
      </w:r>
      <w:r w:rsidR="001767D6">
        <w:fldChar w:fldCharType="end"/>
      </w:r>
      <w:r w:rsidR="00181FF0">
        <w:fldChar w:fldCharType="separate"/>
      </w:r>
      <w:r w:rsidR="001767D6">
        <w:rPr>
          <w:noProof/>
        </w:rPr>
        <w:t>[26]</w:t>
      </w:r>
      <w:r w:rsidR="00181FF0">
        <w:fldChar w:fldCharType="end"/>
      </w:r>
      <w:r w:rsidR="003442FC">
        <w:t>,</w:t>
      </w:r>
      <w:r w:rsidR="00E45F93">
        <w:t xml:space="preserve"> and </w:t>
      </w:r>
      <w:r w:rsidR="002032FE">
        <w:t xml:space="preserve">uptake of secondary compounds </w:t>
      </w:r>
      <w:r w:rsidR="002032FE">
        <w:fldChar w:fldCharType="begin">
          <w:fldData xml:space="preserve">PEVuZE5vdGU+PENpdGU+PEF1dGhvcj5BZGxlcjwvQXV0aG9yPjxZZWFyPjIwMDA8L1llYXI+PFJl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</w:fldData>
        </w:fldChar>
      </w:r>
      <w:r w:rsidR="001767D6">
        <w:instrText xml:space="preserve"> ADDIN EN.CITE </w:instrText>
      </w:r>
      <w:r w:rsidR="001767D6">
        <w:fldChar w:fldCharType="begin">
          <w:fldData xml:space="preserve">PEVuZE5vdGU+PENpdGU+PEF1dGhvcj5BZGxlcjwvQXV0aG9yPjxZZWFyPjIwMDA8L1llYXI+PFJl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</w:fldData>
        </w:fldChar>
      </w:r>
      <w:r w:rsidR="001767D6">
        <w:instrText xml:space="preserve"> ADDIN EN.CITE.DATA </w:instrText>
      </w:r>
      <w:r w:rsidR="001767D6">
        <w:fldChar w:fldCharType="end"/>
      </w:r>
      <w:r w:rsidR="002032FE">
        <w:fldChar w:fldCharType="separate"/>
      </w:r>
      <w:r w:rsidR="001767D6">
        <w:rPr>
          <w:noProof/>
        </w:rPr>
        <w:t>[27]</w:t>
      </w:r>
      <w:r w:rsidR="002032FE">
        <w:fldChar w:fldCharType="end"/>
      </w:r>
      <w:r w:rsidR="002032FE">
        <w:t xml:space="preserve">, </w:t>
      </w:r>
      <w:r w:rsidR="009F2ACC">
        <w:t xml:space="preserve">as well as </w:t>
      </w:r>
      <w:r w:rsidR="00A00B93">
        <w:t>post-establishment</w:t>
      </w:r>
      <w:r w:rsidR="009F2ACC">
        <w:t xml:space="preserve"> competitive interactions</w:t>
      </w:r>
      <w:r w:rsidR="00711CF7">
        <w:t xml:space="preserve"> determined by virulence-resistance trade</w:t>
      </w:r>
      <w:r w:rsidR="009D1EB0">
        <w:t>-</w:t>
      </w:r>
      <w:r w:rsidR="00711CF7">
        <w:t>off</w:t>
      </w:r>
      <w:r w:rsidR="00EA0C4B">
        <w:t>s</w:t>
      </w:r>
      <w:r w:rsidR="002032FE">
        <w:t xml:space="preserve"> </w:t>
      </w:r>
      <w:r w:rsidR="00E45F93">
        <w:fldChar w:fldCharType="begin"/>
      </w:r>
      <w:r w:rsidR="001767D6">
        <w:instrText xml:space="preserve"> ADDIN EN.CITE &lt;EndNote&gt;&lt;Cite&gt;&lt;Author&gt;Keith&lt;/Author&gt;&lt;Year&gt;2004&lt;/Year&gt;&lt;RecNum&gt;388&lt;/RecNum&gt;&lt;DisplayText&gt;[28]&lt;/DisplayText&gt;&lt;record&gt;&lt;rec-number&gt;388&lt;/rec-number&gt;&lt;foreign-keys&gt;&lt;key app="EN" db-id="rv5pzvwrkefxw5ez0dn5522yetsaer2px2s0" timestamp="0"&gt;388&lt;/key&gt;&lt;/foreign-keys&gt;&lt;ref-type name="Journal Article"&gt;17&lt;/ref-type&gt;&lt;contributors&gt;&lt;authors&gt;&lt;author&gt;Keith, A. M.&lt;/author&gt;&lt;author&gt;Cameron, D. D.&lt;/author&gt;&lt;author&gt;Seel, W. E.&lt;/author&gt;&lt;/authors&gt;&lt;/contributors&gt;&lt;titles&gt;&lt;title&gt;Spatial interactions between the hemiparasitic angiosperm Rhinanthus minor and its host are species-specific&lt;/title&gt;&lt;secondary-title&gt;Functional Ecology&lt;/secondary-title&gt;&lt;/titles&gt;&lt;periodical&gt;&lt;full-title&gt;Functional Ecology&lt;/full-title&gt;&lt;/periodical&gt;&lt;pages&gt;435-442&lt;/pages&gt;&lt;volume&gt;18&lt;/volume&gt;&lt;number&gt;3&lt;/number&gt;&lt;dates&gt;&lt;year&gt;2004&lt;/year&gt;&lt;pub-dates&gt;&lt;date&gt;Jun&lt;/date&gt;&lt;/pub-dates&gt;&lt;/dates&gt;&lt;isbn&gt;0269-8463&lt;/isbn&gt;&lt;accession-num&gt;WOS:000221421400018&lt;/accession-num&gt;&lt;urls&gt;&lt;related-urls&gt;&lt;url&gt;&amp;lt;Go to ISI&amp;gt;://WOS:000221421400018&lt;/url&gt;&lt;/related-urls&gt;&lt;/urls&gt;&lt;electronic-resource-num&gt;10.1111/j.0269-8463.2004.00848.x&lt;/electronic-resource-num&gt;&lt;/record&gt;&lt;/Cite&gt;&lt;/EndNote&gt;</w:instrText>
      </w:r>
      <w:r w:rsidR="00E45F93">
        <w:fldChar w:fldCharType="separate"/>
      </w:r>
      <w:r w:rsidR="001767D6">
        <w:rPr>
          <w:noProof/>
        </w:rPr>
        <w:t>[28]</w:t>
      </w:r>
      <w:r w:rsidR="00E45F93">
        <w:fldChar w:fldCharType="end"/>
      </w:r>
      <w:r w:rsidR="001E3D6A">
        <w:t xml:space="preserve">. </w:t>
      </w:r>
      <w:r w:rsidR="00CA009B">
        <w:t>Th</w:t>
      </w:r>
      <w:r w:rsidR="005E4DBB">
        <w:t>ese factors</w:t>
      </w:r>
      <w:r w:rsidR="00CA009B">
        <w:t xml:space="preserve"> point to </w:t>
      </w:r>
      <w:r w:rsidR="00A91A84" w:rsidRPr="001E289F">
        <w:rPr>
          <w:i/>
        </w:rPr>
        <w:t>Euphrasia</w:t>
      </w:r>
      <w:r w:rsidR="00A91A84">
        <w:rPr>
          <w:i/>
        </w:rPr>
        <w:t xml:space="preserve"> </w:t>
      </w:r>
      <w:r w:rsidR="00CA009B">
        <w:t xml:space="preserve">being </w:t>
      </w:r>
      <w:r w:rsidR="00A91A84">
        <w:t xml:space="preserve">true generalists able to </w:t>
      </w:r>
      <w:r w:rsidR="007D29DD">
        <w:t xml:space="preserve">benefit from </w:t>
      </w:r>
      <w:r w:rsidR="00A91A84">
        <w:t>plants throughout the vascular plant phylogeny, but only gain</w:t>
      </w:r>
      <w:r w:rsidR="005E4DBB">
        <w:t>ing</w:t>
      </w:r>
      <w:r w:rsidR="00A91A84">
        <w:t xml:space="preserve"> major benefit from a </w:t>
      </w:r>
      <w:r w:rsidR="007D29DD">
        <w:t xml:space="preserve">minor </w:t>
      </w:r>
      <w:r w:rsidR="00A91A84">
        <w:t xml:space="preserve">subset of taxa. </w:t>
      </w:r>
    </w:p>
    <w:p w14:paraId="35657934" w14:textId="142B50DB" w:rsidR="00DD5205" w:rsidRDefault="00E75A7C" w:rsidP="00F574B5">
      <w:r>
        <w:t xml:space="preserve">Our finding that hosts beneficial to one </w:t>
      </w:r>
      <w:r>
        <w:rPr>
          <w:i/>
        </w:rPr>
        <w:t>Euphrasia</w:t>
      </w:r>
      <w:r>
        <w:t xml:space="preserve"> species are </w:t>
      </w:r>
      <w:r w:rsidR="00F574B5">
        <w:t xml:space="preserve">generally </w:t>
      </w:r>
      <w:r>
        <w:t xml:space="preserve">beneficial across all </w:t>
      </w:r>
      <w:r w:rsidRPr="00750863">
        <w:rPr>
          <w:i/>
        </w:rPr>
        <w:t>Euph</w:t>
      </w:r>
      <w:r>
        <w:rPr>
          <w:i/>
        </w:rPr>
        <w:t>r</w:t>
      </w:r>
      <w:r w:rsidRPr="00750863">
        <w:rPr>
          <w:i/>
        </w:rPr>
        <w:t xml:space="preserve">asia </w:t>
      </w:r>
      <w:r>
        <w:t xml:space="preserve">species </w:t>
      </w:r>
      <w:r w:rsidR="007F2B1A">
        <w:t xml:space="preserve">studied </w:t>
      </w:r>
      <w:r>
        <w:t>reveals conserved parasite-host interactions.</w:t>
      </w:r>
      <w:r w:rsidR="00D17EB1" w:rsidRPr="00D17EB1">
        <w:t xml:space="preserve"> </w:t>
      </w:r>
      <w:r w:rsidR="00B27B13">
        <w:t>While conservation of host specificity is expected in related parasite species</w:t>
      </w:r>
      <w:r w:rsidR="00E45F93">
        <w:t xml:space="preserve"> </w:t>
      </w:r>
      <w:r w:rsidR="00E45F93">
        <w:fldChar w:fldCharType="begin"/>
      </w:r>
      <w:r w:rsidR="001767D6">
        <w:instrText xml:space="preserve"> ADDIN EN.CITE &lt;EndNote&gt;&lt;Cite&gt;&lt;Author&gt;Peterson&lt;/Author&gt;&lt;Year&gt;1999&lt;/Year&gt;&lt;RecNum&gt;1206&lt;/RecNum&gt;&lt;DisplayText&gt;[29]&lt;/DisplayText&gt;&lt;record&gt;&lt;rec-number&gt;1206&lt;/rec-number&gt;&lt;foreign-keys&gt;&lt;key app="EN" db-id="rv5pzvwrkefxw5ez0dn5522yetsaer2px2s0" timestamp="1580222457"&gt;1206&lt;/key&gt;&lt;/foreign-keys&gt;&lt;ref-type name="Journal Article"&gt;17&lt;/ref-type&gt;&lt;contributors&gt;&lt;authors&gt;&lt;author&gt;Peterson, A. T.&lt;/author&gt;&lt;author&gt;Soberon, J.&lt;/author&gt;&lt;author&gt;Sanchez-Cordero, V.&lt;/author&gt;&lt;/authors&gt;&lt;/contributors&gt;&lt;auth-address&gt;Univ Kansas, Museum Nat Hist, Lawrence, KS 66045 USA. Univ Nacl Autonoma Mexico, Inst Ecol, Mexico City 04510, DF, Mexico. Univ Nacl Autonoma Mexico, Inst Biol, Dept Zool, Mexico City 04510, DF, Mexico.&amp;#xD;Peterson, AT (reprint author), Univ Kansas, Museum Nat Hist, Lawrence, KS 66045 USA.&lt;/auth-address&gt;&lt;titles&gt;&lt;title&gt;Conservatism of ecological niches in evolutionary time&lt;/title&gt;&lt;secondary-title&gt;Science&lt;/secondary-title&gt;&lt;alt-title&gt;Science&lt;/alt-title&gt;&lt;/titles&gt;&lt;periodical&gt;&lt;full-title&gt;Science&lt;/full-title&gt;&lt;/periodical&gt;&lt;alt-periodical&gt;&lt;full-title&gt;Science&lt;/full-title&gt;&lt;/alt-periodical&gt;&lt;pages&gt;1265-1267&lt;/pages&gt;&lt;volume&gt;285&lt;/volume&gt;&lt;number&gt;5431&lt;/number&gt;&lt;keywords&gt;&lt;keyword&gt;heterogeneous environments&lt;/keyword&gt;&lt;keyword&gt;Science &amp;amp; Technology - Other Topics&lt;/keyword&gt;&lt;/keywords&gt;&lt;dates&gt;&lt;year&gt;1999&lt;/year&gt;&lt;pub-dates&gt;&lt;date&gt;Aug&lt;/date&gt;&lt;/pub-dates&gt;&lt;/dates&gt;&lt;isbn&gt;0036-8075&lt;/isbn&gt;&lt;accession-num&gt;WOS:000082130200043&lt;/accession-num&gt;&lt;work-type&gt;Article&lt;/work-type&gt;&lt;urls&gt;&lt;related-urls&gt;&lt;url&gt;&amp;lt;Go to ISI&amp;gt;://WOS:000082130200043&lt;/url&gt;&lt;/related-urls&gt;&lt;/urls&gt;&lt;electronic-resource-num&gt;10.1126/science.285.5431.1265&lt;/electronic-resource-num&gt;&lt;language&gt;English&lt;/language&gt;&lt;/record&gt;&lt;/Cite&gt;&lt;/EndNote&gt;</w:instrText>
      </w:r>
      <w:r w:rsidR="00E45F93">
        <w:fldChar w:fldCharType="separate"/>
      </w:r>
      <w:r w:rsidR="001767D6">
        <w:rPr>
          <w:noProof/>
        </w:rPr>
        <w:t>[29]</w:t>
      </w:r>
      <w:r w:rsidR="00E45F93">
        <w:fldChar w:fldCharType="end"/>
      </w:r>
      <w:r>
        <w:t xml:space="preserve">, </w:t>
      </w:r>
      <w:r w:rsidR="00B27B13">
        <w:t xml:space="preserve">we </w:t>
      </w:r>
      <w:r w:rsidR="00C41EE5">
        <w:t xml:space="preserve">do </w:t>
      </w:r>
      <w:r w:rsidR="00B27B13">
        <w:t>find</w:t>
      </w:r>
      <w:r>
        <w:t xml:space="preserve"> significant parasite</w:t>
      </w:r>
      <w:r w:rsidR="00C6018E">
        <w:t>-host</w:t>
      </w:r>
      <w:r>
        <w:t xml:space="preserve"> interactions and </w:t>
      </w:r>
      <w:r w:rsidR="004560E9">
        <w:t>species</w:t>
      </w:r>
      <w:r>
        <w:t>-specific responses to some hosts, suggesting weak differential host adaptation. Host</w:t>
      </w:r>
      <w:r w:rsidR="00F574B5">
        <w:t xml:space="preserve"> species</w:t>
      </w:r>
      <w:r>
        <w:t xml:space="preserve"> are spatially heterogenous in their distribution</w:t>
      </w:r>
      <w:r w:rsidR="00F574B5">
        <w:t xml:space="preserve"> and vary in abundance by habitat and geographic area, creating conditions that may allow local host adaptation.</w:t>
      </w:r>
      <w:r>
        <w:t xml:space="preserve"> </w:t>
      </w:r>
      <w:r w:rsidR="00F574B5">
        <w:t xml:space="preserve">The low </w:t>
      </w:r>
      <w:r>
        <w:t xml:space="preserve">migration </w:t>
      </w:r>
      <w:r w:rsidR="007B1463">
        <w:t xml:space="preserve">rate </w:t>
      </w:r>
      <w:r>
        <w:t xml:space="preserve">between </w:t>
      </w:r>
      <w:r w:rsidRPr="009543C8">
        <w:rPr>
          <w:i/>
        </w:rPr>
        <w:t>Euphrasia</w:t>
      </w:r>
      <w:r>
        <w:t xml:space="preserve"> populations, particularly in small</w:t>
      </w:r>
      <w:r w:rsidR="00F574B5">
        <w:t xml:space="preserve"> flowered selfing taxa</w:t>
      </w:r>
      <w:r w:rsidR="00E45F93">
        <w:t xml:space="preserve"> </w:t>
      </w:r>
      <w:r w:rsidR="00E45F93">
        <w:fldChar w:fldCharType="begin"/>
      </w:r>
      <w:r w:rsidR="001767D6">
        <w:instrText xml:space="preserve"> ADDIN EN.CITE &lt;EndNote&gt;&lt;Cite&gt;&lt;Author&gt;French&lt;/Author&gt;&lt;Year&gt;2005&lt;/Year&gt;&lt;RecNum&gt;375&lt;/RecNum&gt;&lt;DisplayText&gt;[30]&lt;/DisplayText&gt;&lt;record&gt;&lt;rec-number&gt;375&lt;/rec-number&gt;&lt;foreign-keys&gt;&lt;key app="EN" db-id="rv5pzvwrkefxw5ez0dn5522yetsaer2px2s0" timestamp="0"&gt;375&lt;/key&gt;&lt;/foreign-keys&gt;&lt;ref-type name="Journal Article"&gt;17&lt;/ref-type&gt;&lt;contributors&gt;&lt;authors&gt;&lt;author&gt;French, G. C.&lt;/author&gt;&lt;author&gt;Ennos, R. A.&lt;/author&gt;&lt;author&gt;Silverside, A. J.&lt;/author&gt;&lt;author&gt;Hollingsworth, P. M.&lt;/author&gt;&lt;/authors&gt;&lt;/contributors&gt;&lt;titles&gt;&lt;title&gt;The relationship between flower size, inbreeding coefficient and inferred selfing rate in British Euphrasia species&lt;/title&gt;&lt;secondary-title&gt;Heredity&lt;/secondary-title&gt;&lt;/titles&gt;&lt;periodical&gt;&lt;full-title&gt;Heredity&lt;/full-title&gt;&lt;/periodical&gt;&lt;pages&gt;44-51&lt;/pages&gt;&lt;volume&gt;94&lt;/volume&gt;&lt;number&gt;1&lt;/number&gt;&lt;dates&gt;&lt;year&gt;2005&lt;/year&gt;&lt;pub-dates&gt;&lt;date&gt;Jan&lt;/date&gt;&lt;/pub-dates&gt;&lt;/dates&gt;&lt;isbn&gt;0018-067X&lt;/isbn&gt;&lt;accession-num&gt;WOS:000225772400007&lt;/accession-num&gt;&lt;urls&gt;&lt;related-urls&gt;&lt;url&gt;&amp;lt;Go to ISI&amp;gt;://WOS:000225772400007&lt;/url&gt;&lt;/related-urls&gt;&lt;/urls&gt;&lt;electronic-resource-num&gt;10.1038/sj.hdy.6800553&lt;/electronic-resource-num&gt;&lt;/record&gt;&lt;/Cite&gt;&lt;/EndNote&gt;</w:instrText>
      </w:r>
      <w:r w:rsidR="00E45F93">
        <w:fldChar w:fldCharType="separate"/>
      </w:r>
      <w:r w:rsidR="001767D6">
        <w:rPr>
          <w:noProof/>
        </w:rPr>
        <w:t>[30]</w:t>
      </w:r>
      <w:r w:rsidR="00E45F93">
        <w:fldChar w:fldCharType="end"/>
      </w:r>
      <w:r>
        <w:t>,</w:t>
      </w:r>
      <w:r w:rsidR="00F574B5">
        <w:t xml:space="preserve"> may cause differentiation and promote local adaptation</w:t>
      </w:r>
      <w:r>
        <w:t>.</w:t>
      </w:r>
      <w:r w:rsidR="007D71C4">
        <w:t xml:space="preserve"> </w:t>
      </w:r>
      <w:r w:rsidR="00A23B3F">
        <w:t>While</w:t>
      </w:r>
      <w:r w:rsidR="00F574B5">
        <w:t xml:space="preserve"> the drivers and tempo of local host adaptation are not </w:t>
      </w:r>
      <w:r w:rsidR="00EF239D">
        <w:t xml:space="preserve">fully </w:t>
      </w:r>
      <w:r w:rsidR="00F574B5">
        <w:t xml:space="preserve">understood, further investigations </w:t>
      </w:r>
      <w:r w:rsidR="00320881">
        <w:t xml:space="preserve">with dense host sampling </w:t>
      </w:r>
      <w:r w:rsidR="00F574B5">
        <w:t xml:space="preserve">will shed light on the nature of these interactions, and reveal if they should be </w:t>
      </w:r>
      <w:r w:rsidR="00873406">
        <w:t>considered</w:t>
      </w:r>
      <w:r w:rsidR="00F574B5">
        <w:t xml:space="preserve"> in conservation translocations. </w:t>
      </w:r>
    </w:p>
    <w:p w14:paraId="762D3252" w14:textId="77777777" w:rsidR="00467E76" w:rsidRDefault="00467E76" w:rsidP="0041649D">
      <w:pPr>
        <w:rPr>
          <w:b/>
        </w:rPr>
      </w:pPr>
    </w:p>
    <w:p w14:paraId="066D3CAD" w14:textId="77777777" w:rsidR="000031D4" w:rsidRDefault="000031D4" w:rsidP="0041649D">
      <w:pPr>
        <w:rPr>
          <w:b/>
        </w:rPr>
      </w:pPr>
    </w:p>
    <w:p w14:paraId="31E583DB" w14:textId="21DAA80D" w:rsidR="00237A23" w:rsidRDefault="00237A23" w:rsidP="002331C0"/>
    <w:p w14:paraId="57D28FB5" w14:textId="77777777" w:rsidR="001D5A3D" w:rsidRDefault="001D5A3D" w:rsidP="001D5A3D"/>
    <w:p w14:paraId="1C4E50BC" w14:textId="74FE02B4" w:rsidR="00F25F95" w:rsidRPr="00CA7C6B" w:rsidRDefault="00012552" w:rsidP="0018326F">
      <w:r>
        <w:br w:type="page"/>
      </w:r>
      <w:r w:rsidR="00F25F95">
        <w:rPr>
          <w:b/>
        </w:rPr>
        <w:lastRenderedPageBreak/>
        <w:t>Figures</w:t>
      </w:r>
    </w:p>
    <w:p w14:paraId="7F3B9967" w14:textId="0EDD0E86" w:rsidR="00B522E6" w:rsidRDefault="00417954" w:rsidP="0018326F">
      <w:r>
        <w:t xml:space="preserve">Figure </w:t>
      </w:r>
      <w:r w:rsidR="00B409EC">
        <w:t xml:space="preserve">1 </w:t>
      </w:r>
      <w:r w:rsidR="00933866">
        <w:t>-</w:t>
      </w:r>
      <w:r>
        <w:t xml:space="preserve"> </w:t>
      </w:r>
      <w:r w:rsidR="00257E34">
        <w:t>Probabili</w:t>
      </w:r>
      <w:r w:rsidR="00C41EE5">
        <w:t>ty</w:t>
      </w:r>
      <w:r w:rsidR="00257E34">
        <w:t xml:space="preserve"> of </w:t>
      </w:r>
      <w:r w:rsidR="00811214">
        <w:rPr>
          <w:i/>
        </w:rPr>
        <w:t>Euphrasia arctica</w:t>
      </w:r>
      <w:r w:rsidR="00811214">
        <w:t xml:space="preserve"> </w:t>
      </w:r>
      <w:r w:rsidR="00CA7C6B">
        <w:t xml:space="preserve">survival </w:t>
      </w:r>
      <w:r w:rsidR="003517E1">
        <w:t xml:space="preserve">in a common garden </w:t>
      </w:r>
      <w:r w:rsidR="00811214">
        <w:t xml:space="preserve">experiment </w:t>
      </w:r>
      <w:r w:rsidR="00257E34">
        <w:t>on</w:t>
      </w:r>
      <w:r w:rsidR="00422B98">
        <w:t xml:space="preserve"> 1</w:t>
      </w:r>
      <w:r w:rsidR="003F0007">
        <w:t>4</w:t>
      </w:r>
      <w:r w:rsidR="00422B98">
        <w:t xml:space="preserve"> </w:t>
      </w:r>
      <w:r w:rsidR="00257E34" w:rsidRPr="00C41EE5">
        <w:t>host species</w:t>
      </w:r>
      <w:r w:rsidR="00A21BF6">
        <w:t xml:space="preserve"> </w:t>
      </w:r>
      <w:r w:rsidR="00C41EE5">
        <w:t>from two representative families, the Fabaceae</w:t>
      </w:r>
      <w:r w:rsidR="00C80ADE">
        <w:t xml:space="preserve"> (</w:t>
      </w:r>
      <w:r w:rsidR="007C05B3">
        <w:t>a</w:t>
      </w:r>
      <w:r w:rsidR="00C80ADE">
        <w:t>)</w:t>
      </w:r>
      <w:r w:rsidR="00C41EE5">
        <w:t xml:space="preserve"> and Poaceae</w:t>
      </w:r>
      <w:r w:rsidR="00076E72">
        <w:t xml:space="preserve"> (</w:t>
      </w:r>
      <w:r w:rsidR="007C05B3">
        <w:t>b</w:t>
      </w:r>
      <w:r w:rsidR="00076E72">
        <w:t>)</w:t>
      </w:r>
      <w:r w:rsidR="00C41EE5">
        <w:t xml:space="preserve">, </w:t>
      </w:r>
      <w:r w:rsidR="00A21BF6">
        <w:t xml:space="preserve">using </w:t>
      </w:r>
      <w:r w:rsidR="00A21BF6" w:rsidRPr="00C41EE5">
        <w:t>host species</w:t>
      </w:r>
      <w:r w:rsidR="00A21BF6">
        <w:t xml:space="preserve"> binomial regressions</w:t>
      </w:r>
      <w:r w:rsidR="00257E34">
        <w:t>.</w:t>
      </w:r>
      <w:r w:rsidR="001508D2">
        <w:t xml:space="preserve"> </w:t>
      </w:r>
      <w:r w:rsidR="00C93EE7">
        <w:t xml:space="preserve">Pale regressions represent </w:t>
      </w:r>
      <w:r w:rsidR="00AB5B92">
        <w:t xml:space="preserve">individual species and bold regressions represent family level regressions. </w:t>
      </w:r>
      <w:r w:rsidR="001508D2">
        <w:t xml:space="preserve">Pale grey dots are jittered raw values of </w:t>
      </w:r>
      <w:r w:rsidR="00C41EE5">
        <w:t xml:space="preserve">an individual’s </w:t>
      </w:r>
      <w:r w:rsidR="001508D2">
        <w:t>living status (binary) at each time point</w:t>
      </w:r>
      <w:r w:rsidR="00076E72">
        <w:t xml:space="preserve"> from earliest census in May to the </w:t>
      </w:r>
      <w:r w:rsidR="00C82510">
        <w:t>latest</w:t>
      </w:r>
      <w:r w:rsidR="00076E72">
        <w:t xml:space="preserve"> in August</w:t>
      </w:r>
      <w:r w:rsidR="001508D2">
        <w:t>.</w:t>
      </w:r>
      <w:r w:rsidR="00DF0DF7">
        <w:t xml:space="preserve"> </w:t>
      </w:r>
    </w:p>
    <w:p w14:paraId="7130F13A" w14:textId="2EE6957A" w:rsidR="00DE57F1" w:rsidRDefault="00DE57F1" w:rsidP="00DE57F1">
      <w:pPr>
        <w:ind w:left="360"/>
        <w:jc w:val="center"/>
      </w:pPr>
    </w:p>
    <w:p w14:paraId="11774F17" w14:textId="1BF621A4" w:rsidR="00AB5B92" w:rsidRDefault="00AA28A5" w:rsidP="001B7424">
      <w:pPr>
        <w:jc w:val="center"/>
      </w:pPr>
      <w:r>
        <w:rPr>
          <w:noProof/>
        </w:rPr>
        <w:drawing>
          <wp:inline distT="0" distB="0" distL="0" distR="0" wp14:anchorId="4C755A9B" wp14:editId="5E4FBA32">
            <wp:extent cx="5731510" cy="49129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wo_families_survival.pdf"/>
                    <pic:cNvPicPr/>
                  </pic:nvPicPr>
                  <pic:blipFill>
                    <a:blip r:embed="rId14">
                      <a:extLst>
                        <a:ext uri="{28A0092B-C50C-407E-A947-70E740481C1C}">
                          <a14:useLocalDpi xmlns:a14="http://schemas.microsoft.com/office/drawing/2010/main" val="0"/>
                        </a:ext>
                      </a:extLst>
                    </a:blip>
                    <a:stretch>
                      <a:fillRect/>
                    </a:stretch>
                  </pic:blipFill>
                  <pic:spPr>
                    <a:xfrm>
                      <a:off x="0" y="0"/>
                      <a:ext cx="5731510" cy="4912995"/>
                    </a:xfrm>
                    <a:prstGeom prst="rect">
                      <a:avLst/>
                    </a:prstGeom>
                  </pic:spPr>
                </pic:pic>
              </a:graphicData>
            </a:graphic>
          </wp:inline>
        </w:drawing>
      </w:r>
      <w:r w:rsidR="00AB5B92">
        <w:br w:type="page"/>
      </w:r>
    </w:p>
    <w:p w14:paraId="7DA3440A" w14:textId="5263D3C0" w:rsidR="00417954" w:rsidRDefault="00417954" w:rsidP="00A2427E">
      <w:r>
        <w:lastRenderedPageBreak/>
        <w:t>Figure</w:t>
      </w:r>
      <w:r w:rsidR="000B7B50">
        <w:t xml:space="preserve"> </w:t>
      </w:r>
      <w:r w:rsidR="00DF0DF7">
        <w:t>2 –</w:t>
      </w:r>
      <w:r w:rsidR="000B7B50">
        <w:t xml:space="preserve"> </w:t>
      </w:r>
      <w:r w:rsidR="00DF0DF7">
        <w:t xml:space="preserve">Performance of hemiparasitic </w:t>
      </w:r>
      <w:r w:rsidR="00E8216D">
        <w:rPr>
          <w:i/>
        </w:rPr>
        <w:t>Euphrasia arctica</w:t>
      </w:r>
      <w:r w:rsidR="00E8216D">
        <w:t xml:space="preserve"> </w:t>
      </w:r>
      <w:r w:rsidR="00DF0DF7">
        <w:t>measured as cumulative reproductive nodes in the context of host species and host phylogeny</w:t>
      </w:r>
      <w:r w:rsidR="00E8216D">
        <w:t>.</w:t>
      </w:r>
      <w:r w:rsidR="00A01ECB">
        <w:t xml:space="preserve"> (a) </w:t>
      </w:r>
      <w:r w:rsidR="00DF0DF7">
        <w:t xml:space="preserve">Maximum likelihood phylogeny of 45 hosts based on </w:t>
      </w:r>
      <w:proofErr w:type="spellStart"/>
      <w:r w:rsidR="00DF0DF7">
        <w:t>rbcL</w:t>
      </w:r>
      <w:proofErr w:type="spellEnd"/>
      <w:r w:rsidR="00DF0DF7">
        <w:t xml:space="preserve"> and </w:t>
      </w:r>
      <w:proofErr w:type="spellStart"/>
      <w:r w:rsidR="00DF0DF7">
        <w:t>matK</w:t>
      </w:r>
      <w:proofErr w:type="spellEnd"/>
      <w:r w:rsidR="00DF0DF7">
        <w:t>.</w:t>
      </w:r>
      <w:r w:rsidR="00A01ECB">
        <w:t xml:space="preserve"> Bootstrap values are shown for each node</w:t>
      </w:r>
      <w:r w:rsidR="00857410">
        <w:t xml:space="preserve"> on the phylogeny</w:t>
      </w:r>
      <w:r w:rsidR="00A01ECB">
        <w:t>.</w:t>
      </w:r>
      <w:r w:rsidR="00812170">
        <w:t xml:space="preserve"> Monocots, the two largest orders and two </w:t>
      </w:r>
      <w:proofErr w:type="spellStart"/>
      <w:r w:rsidR="00812170">
        <w:t>superorders</w:t>
      </w:r>
      <w:proofErr w:type="spellEnd"/>
      <w:r w:rsidR="00812170">
        <w:t xml:space="preserve"> are labelled</w:t>
      </w:r>
      <w:r w:rsidR="00C94838">
        <w:t>.</w:t>
      </w:r>
      <w:r w:rsidR="00440E71">
        <w:t xml:space="preserve"> Host species are coloured by functional group, orange = forbs, grey = woody plants, blue = legumes, green = grasses and yellow = ferns.</w:t>
      </w:r>
      <w:r w:rsidR="00DF0DF7">
        <w:t xml:space="preserve"> </w:t>
      </w:r>
      <w:r w:rsidR="00A01ECB">
        <w:t>(b)</w:t>
      </w:r>
      <w:r w:rsidR="00DF0DF7">
        <w:t xml:space="preserve"> </w:t>
      </w:r>
      <w:r w:rsidR="00D5263D">
        <w:t>Value</w:t>
      </w:r>
      <w:r w:rsidR="00B07458">
        <w:t>s</w:t>
      </w:r>
      <w:r w:rsidR="00D5263D">
        <w:t xml:space="preserve"> are </w:t>
      </w:r>
      <w:r w:rsidR="00293EF2">
        <w:t xml:space="preserve">mean </w:t>
      </w:r>
      <w:r w:rsidR="00987629">
        <w:t xml:space="preserve">cumulative reproductive nodes </w:t>
      </w:r>
      <w:r w:rsidR="00CB6F3D">
        <w:t xml:space="preserve">of </w:t>
      </w:r>
      <w:r w:rsidR="00CB6F3D">
        <w:rPr>
          <w:i/>
        </w:rPr>
        <w:t xml:space="preserve">Euphrasia </w:t>
      </w:r>
      <w:r w:rsidR="00293EF2">
        <w:t>per species</w:t>
      </w:r>
      <w:r w:rsidR="00E8216D">
        <w:t xml:space="preserve"> </w:t>
      </w:r>
      <w:r w:rsidR="00CB6F3D">
        <w:t xml:space="preserve">with colours corresponding to functional group of host </w:t>
      </w:r>
      <w:r w:rsidR="00D5263D">
        <w:t>± one standard error.</w:t>
      </w:r>
      <w:r w:rsidR="00E8216D">
        <w:t xml:space="preserve"> </w:t>
      </w:r>
      <w:r w:rsidR="00C83B1E">
        <w:t>Silhouetted pictures are from phylopic.org.</w:t>
      </w:r>
    </w:p>
    <w:p w14:paraId="433D4977" w14:textId="53E86790" w:rsidR="00EA3894" w:rsidRDefault="00402436" w:rsidP="00AD16E4">
      <w:pPr>
        <w:ind w:left="360"/>
        <w:jc w:val="center"/>
      </w:pPr>
      <w:r>
        <w:rPr>
          <w:noProof/>
        </w:rPr>
        <w:drawing>
          <wp:inline distT="0" distB="0" distL="0" distR="0" wp14:anchorId="15D9EF55" wp14:editId="1476AD62">
            <wp:extent cx="5731510" cy="6252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m_reprod_nodes_phylo.pdf"/>
                    <pic:cNvPicPr/>
                  </pic:nvPicPr>
                  <pic:blipFill>
                    <a:blip r:embed="rId15">
                      <a:extLst>
                        <a:ext uri="{28A0092B-C50C-407E-A947-70E740481C1C}">
                          <a14:useLocalDpi xmlns:a14="http://schemas.microsoft.com/office/drawing/2010/main" val="0"/>
                        </a:ext>
                      </a:extLst>
                    </a:blip>
                    <a:stretch>
                      <a:fillRect/>
                    </a:stretch>
                  </pic:blipFill>
                  <pic:spPr>
                    <a:xfrm>
                      <a:off x="0" y="0"/>
                      <a:ext cx="5731510" cy="6252845"/>
                    </a:xfrm>
                    <a:prstGeom prst="rect">
                      <a:avLst/>
                    </a:prstGeom>
                  </pic:spPr>
                </pic:pic>
              </a:graphicData>
            </a:graphic>
          </wp:inline>
        </w:drawing>
      </w:r>
    </w:p>
    <w:p w14:paraId="2138259C" w14:textId="4344CE1B" w:rsidR="00EA3894" w:rsidRDefault="00EA3894" w:rsidP="00F43270">
      <w:pPr>
        <w:ind w:left="360"/>
      </w:pPr>
    </w:p>
    <w:p w14:paraId="051CF35E" w14:textId="77777777" w:rsidR="006270CF" w:rsidRDefault="006270CF" w:rsidP="00F43270"/>
    <w:p w14:paraId="6AC02120" w14:textId="51E2E71B" w:rsidR="007C1D26" w:rsidRDefault="00E8216D" w:rsidP="005B5F16">
      <w:r>
        <w:lastRenderedPageBreak/>
        <w:t xml:space="preserve">Figure </w:t>
      </w:r>
      <w:r w:rsidR="0055017D">
        <w:t xml:space="preserve">3 </w:t>
      </w:r>
      <w:r>
        <w:t xml:space="preserve">– </w:t>
      </w:r>
      <w:r w:rsidR="002568AD">
        <w:t xml:space="preserve">Performance of four species of </w:t>
      </w:r>
      <w:r w:rsidR="002568AD">
        <w:rPr>
          <w:i/>
        </w:rPr>
        <w:t>Euphrasia</w:t>
      </w:r>
      <w:r w:rsidR="002568AD">
        <w:t xml:space="preserve"> on thirteen different species of host</w:t>
      </w:r>
      <w:r w:rsidR="00123B50">
        <w:t xml:space="preserve"> plants </w:t>
      </w:r>
      <w:r w:rsidR="002568AD">
        <w:t xml:space="preserve">measured as </w:t>
      </w:r>
      <w:r w:rsidR="00123B50">
        <w:t>cumulative reproductive nodes</w:t>
      </w:r>
      <w:r w:rsidR="00070537">
        <w:t xml:space="preserve"> at the end of the season</w:t>
      </w:r>
      <w:r w:rsidR="002568AD">
        <w:t>.</w:t>
      </w:r>
      <w:r w:rsidR="001F07FF">
        <w:t xml:space="preserve"> Each panel represents a unique </w:t>
      </w:r>
      <w:r w:rsidR="001F07FF">
        <w:rPr>
          <w:i/>
        </w:rPr>
        <w:t>Euphrasia</w:t>
      </w:r>
      <w:r w:rsidR="001F07FF">
        <w:t xml:space="preserve"> species. The x-axis represents the number of reproductive nodes of </w:t>
      </w:r>
      <w:r w:rsidR="001F07FF">
        <w:rPr>
          <w:i/>
        </w:rPr>
        <w:t>Euphrasia</w:t>
      </w:r>
      <w:r w:rsidR="001F07FF">
        <w:t xml:space="preserve"> for each host </w:t>
      </w:r>
      <w:r w:rsidR="00070537">
        <w:t xml:space="preserve">averaged </w:t>
      </w:r>
      <w:r w:rsidR="001F07FF">
        <w:t xml:space="preserve">across all </w:t>
      </w:r>
      <w:r w:rsidR="001F07FF">
        <w:rPr>
          <w:i/>
        </w:rPr>
        <w:t>Euphrasia</w:t>
      </w:r>
      <w:r w:rsidR="001F07FF">
        <w:t xml:space="preserve"> species, while the y-axis shows reproductive nodes per </w:t>
      </w:r>
      <w:r w:rsidR="001F07FF">
        <w:rPr>
          <w:i/>
        </w:rPr>
        <w:t xml:space="preserve">Euphrasia </w:t>
      </w:r>
      <w:r w:rsidR="001F07FF">
        <w:t>species</w:t>
      </w:r>
      <w:r w:rsidR="00583017">
        <w:t xml:space="preserve"> ± one standard error</w:t>
      </w:r>
      <w:r w:rsidR="001F07FF">
        <w:t>.</w:t>
      </w:r>
      <w:r w:rsidR="00583017">
        <w:t xml:space="preserve"> Both axes are log transformed.</w:t>
      </w:r>
      <w:r w:rsidR="00B07458">
        <w:t xml:space="preserve"> </w:t>
      </w:r>
      <w:r w:rsidR="001F07FF">
        <w:t xml:space="preserve">The red dashed line graphs </w:t>
      </w:r>
      <w:r w:rsidR="001F07FF">
        <w:rPr>
          <w:i/>
        </w:rPr>
        <w:t>y</w:t>
      </w:r>
      <w:r w:rsidR="001F07FF">
        <w:t>=</w:t>
      </w:r>
      <w:r w:rsidR="001F07FF" w:rsidRPr="005B5F16">
        <w:rPr>
          <w:i/>
        </w:rPr>
        <w:t>x</w:t>
      </w:r>
      <w:r w:rsidR="00583017">
        <w:t>; points above the line indicate elevated response to a host beyond the average, while points below the line indicate the opposite.</w:t>
      </w:r>
      <w:r w:rsidR="001F07FF">
        <w:t xml:space="preserve"> </w:t>
      </w:r>
      <w:r w:rsidR="00B07458">
        <w:t xml:space="preserve">Host species are ranked by average performance conferred to a </w:t>
      </w:r>
      <w:r w:rsidR="00B07458">
        <w:rPr>
          <w:i/>
        </w:rPr>
        <w:t>Euphrasia</w:t>
      </w:r>
      <w:r w:rsidR="00B07458">
        <w:t xml:space="preserve"> species, where HPU = </w:t>
      </w:r>
      <w:r w:rsidR="00B07458">
        <w:rPr>
          <w:i/>
        </w:rPr>
        <w:t xml:space="preserve">Hypericum </w:t>
      </w:r>
      <w:proofErr w:type="spellStart"/>
      <w:r w:rsidR="00B07458">
        <w:rPr>
          <w:i/>
        </w:rPr>
        <w:t>pulchrum</w:t>
      </w:r>
      <w:proofErr w:type="spellEnd"/>
      <w:r w:rsidR="00B07458">
        <w:t xml:space="preserve">, CVU = </w:t>
      </w:r>
      <w:proofErr w:type="spellStart"/>
      <w:r w:rsidR="00B07458">
        <w:rPr>
          <w:i/>
        </w:rPr>
        <w:t>Calluna</w:t>
      </w:r>
      <w:proofErr w:type="spellEnd"/>
      <w:r w:rsidR="00B07458">
        <w:rPr>
          <w:i/>
        </w:rPr>
        <w:t xml:space="preserve"> vulgaris</w:t>
      </w:r>
      <w:r w:rsidR="00B07458">
        <w:t xml:space="preserve">, HLA = </w:t>
      </w:r>
      <w:proofErr w:type="spellStart"/>
      <w:r w:rsidR="00B07458">
        <w:rPr>
          <w:i/>
        </w:rPr>
        <w:t>Holcus</w:t>
      </w:r>
      <w:proofErr w:type="spellEnd"/>
      <w:r w:rsidR="00B07458">
        <w:rPr>
          <w:i/>
        </w:rPr>
        <w:t xml:space="preserve"> </w:t>
      </w:r>
      <w:proofErr w:type="spellStart"/>
      <w:r w:rsidR="00B07458">
        <w:rPr>
          <w:i/>
        </w:rPr>
        <w:t>lanatus</w:t>
      </w:r>
      <w:proofErr w:type="spellEnd"/>
      <w:r w:rsidR="00B07458">
        <w:t xml:space="preserve">, OVU = </w:t>
      </w:r>
      <w:proofErr w:type="spellStart"/>
      <w:r w:rsidR="00B07458">
        <w:rPr>
          <w:i/>
        </w:rPr>
        <w:t>Origanum</w:t>
      </w:r>
      <w:proofErr w:type="spellEnd"/>
      <w:r w:rsidR="00B07458">
        <w:rPr>
          <w:i/>
        </w:rPr>
        <w:t xml:space="preserve"> vulgare</w:t>
      </w:r>
      <w:r w:rsidR="00B07458">
        <w:t xml:space="preserve">, UGA = </w:t>
      </w:r>
      <w:proofErr w:type="spellStart"/>
      <w:r w:rsidR="00B07458">
        <w:rPr>
          <w:i/>
        </w:rPr>
        <w:t>Ulex</w:t>
      </w:r>
      <w:proofErr w:type="spellEnd"/>
      <w:r w:rsidR="00B07458">
        <w:rPr>
          <w:i/>
        </w:rPr>
        <w:t xml:space="preserve"> </w:t>
      </w:r>
      <w:proofErr w:type="spellStart"/>
      <w:r w:rsidR="00B07458">
        <w:rPr>
          <w:i/>
        </w:rPr>
        <w:t>gallii</w:t>
      </w:r>
      <w:proofErr w:type="spellEnd"/>
      <w:r w:rsidR="00B07458">
        <w:t xml:space="preserve">, PMA = </w:t>
      </w:r>
      <w:proofErr w:type="spellStart"/>
      <w:r w:rsidR="00B07458">
        <w:rPr>
          <w:i/>
        </w:rPr>
        <w:t>Plantago</w:t>
      </w:r>
      <w:proofErr w:type="spellEnd"/>
      <w:r w:rsidR="00B07458">
        <w:rPr>
          <w:i/>
        </w:rPr>
        <w:t xml:space="preserve"> </w:t>
      </w:r>
      <w:proofErr w:type="spellStart"/>
      <w:r w:rsidR="00B07458">
        <w:rPr>
          <w:i/>
        </w:rPr>
        <w:t>maritima</w:t>
      </w:r>
      <w:proofErr w:type="spellEnd"/>
      <w:r w:rsidR="00B07458">
        <w:t xml:space="preserve">, PLA = </w:t>
      </w:r>
      <w:proofErr w:type="spellStart"/>
      <w:r w:rsidR="00B07458">
        <w:rPr>
          <w:i/>
        </w:rPr>
        <w:t>Plantago</w:t>
      </w:r>
      <w:proofErr w:type="spellEnd"/>
      <w:r w:rsidR="00B07458">
        <w:rPr>
          <w:i/>
        </w:rPr>
        <w:t xml:space="preserve"> </w:t>
      </w:r>
      <w:proofErr w:type="spellStart"/>
      <w:r w:rsidR="00B07458">
        <w:rPr>
          <w:i/>
        </w:rPr>
        <w:t>lanceolat</w:t>
      </w:r>
      <w:r w:rsidR="00D251B5">
        <w:rPr>
          <w:i/>
        </w:rPr>
        <w:t>a</w:t>
      </w:r>
      <w:proofErr w:type="spellEnd"/>
      <w:r w:rsidR="00B07458">
        <w:t xml:space="preserve">, VCH = </w:t>
      </w:r>
      <w:r w:rsidR="00B07458">
        <w:rPr>
          <w:i/>
        </w:rPr>
        <w:t xml:space="preserve">Veronica </w:t>
      </w:r>
      <w:proofErr w:type="spellStart"/>
      <w:r w:rsidR="00B07458">
        <w:rPr>
          <w:i/>
        </w:rPr>
        <w:t>chamaedrys</w:t>
      </w:r>
      <w:proofErr w:type="spellEnd"/>
      <w:r w:rsidR="00B07458">
        <w:t xml:space="preserve">, FOV = </w:t>
      </w:r>
      <w:r w:rsidR="00B07458">
        <w:rPr>
          <w:i/>
        </w:rPr>
        <w:t xml:space="preserve">Festuca </w:t>
      </w:r>
      <w:proofErr w:type="spellStart"/>
      <w:r w:rsidR="00B07458">
        <w:rPr>
          <w:i/>
        </w:rPr>
        <w:t>ovina</w:t>
      </w:r>
      <w:proofErr w:type="spellEnd"/>
      <w:r w:rsidR="00B07458">
        <w:t xml:space="preserve">, DFL = </w:t>
      </w:r>
      <w:proofErr w:type="spellStart"/>
      <w:r w:rsidR="00B07458">
        <w:rPr>
          <w:i/>
        </w:rPr>
        <w:t>Deschampsia</w:t>
      </w:r>
      <w:proofErr w:type="spellEnd"/>
      <w:r w:rsidR="00B07458">
        <w:rPr>
          <w:i/>
        </w:rPr>
        <w:t xml:space="preserve"> </w:t>
      </w:r>
      <w:proofErr w:type="spellStart"/>
      <w:r w:rsidR="00B07458">
        <w:rPr>
          <w:i/>
        </w:rPr>
        <w:t>flexuosa</w:t>
      </w:r>
      <w:proofErr w:type="spellEnd"/>
      <w:r w:rsidR="00B07458">
        <w:t xml:space="preserve">, ACU = </w:t>
      </w:r>
      <w:r w:rsidR="00B07458">
        <w:rPr>
          <w:i/>
        </w:rPr>
        <w:t xml:space="preserve">Agrostis </w:t>
      </w:r>
      <w:proofErr w:type="spellStart"/>
      <w:r w:rsidR="00B07458">
        <w:rPr>
          <w:i/>
        </w:rPr>
        <w:t>curtisii</w:t>
      </w:r>
      <w:proofErr w:type="spellEnd"/>
      <w:r w:rsidR="00B07458">
        <w:t xml:space="preserve">, LPE = </w:t>
      </w:r>
      <w:proofErr w:type="spellStart"/>
      <w:r w:rsidR="00B07458">
        <w:rPr>
          <w:i/>
        </w:rPr>
        <w:t>Lolium</w:t>
      </w:r>
      <w:proofErr w:type="spellEnd"/>
      <w:r w:rsidR="00B07458">
        <w:rPr>
          <w:i/>
        </w:rPr>
        <w:t xml:space="preserve"> </w:t>
      </w:r>
      <w:proofErr w:type="spellStart"/>
      <w:r w:rsidR="00B07458">
        <w:rPr>
          <w:i/>
        </w:rPr>
        <w:t>perenne</w:t>
      </w:r>
      <w:proofErr w:type="spellEnd"/>
      <w:r w:rsidR="00B07458">
        <w:t xml:space="preserve"> and LCO = </w:t>
      </w:r>
      <w:r w:rsidR="00B07458">
        <w:rPr>
          <w:i/>
        </w:rPr>
        <w:t xml:space="preserve">Lotus </w:t>
      </w:r>
      <w:proofErr w:type="spellStart"/>
      <w:r w:rsidR="00B07458">
        <w:rPr>
          <w:i/>
        </w:rPr>
        <w:t>corniculatus</w:t>
      </w:r>
      <w:proofErr w:type="spellEnd"/>
      <w:r w:rsidR="00B07458">
        <w:t>.</w:t>
      </w:r>
      <w:r w:rsidR="000B1067">
        <w:t xml:space="preserve"> </w:t>
      </w:r>
    </w:p>
    <w:p w14:paraId="1B3C4540" w14:textId="1900F02C" w:rsidR="00E014CC" w:rsidRDefault="00456048" w:rsidP="00EA3894">
      <w:r>
        <w:rPr>
          <w:noProof/>
        </w:rPr>
        <w:drawing>
          <wp:inline distT="0" distB="0" distL="0" distR="0" wp14:anchorId="540A789D" wp14:editId="77C3ED32">
            <wp:extent cx="5731510" cy="4585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ulation_cum_nodes_mean.pdf"/>
                    <pic:cNvPicPr/>
                  </pic:nvPicPr>
                  <pic:blipFill>
                    <a:blip r:embed="rId16">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7149F333" w14:textId="77777777" w:rsidR="0037795B" w:rsidRDefault="0037795B" w:rsidP="00EA3894"/>
    <w:p w14:paraId="67C3A9BB" w14:textId="20B53E8E" w:rsidR="007C1D26" w:rsidRDefault="0055017D" w:rsidP="00EA3894">
      <w:r>
        <w:br w:type="page"/>
      </w:r>
      <w:r w:rsidR="00AF58D5">
        <w:lastRenderedPageBreak/>
        <w:t>Methods:</w:t>
      </w:r>
    </w:p>
    <w:p w14:paraId="018A89C2" w14:textId="5850C735" w:rsidR="00AF58D5" w:rsidRDefault="006E74BB" w:rsidP="00EA3894">
      <w:r>
        <w:t>Plant material</w:t>
      </w:r>
      <w:r w:rsidR="00804C82">
        <w:t xml:space="preserve">, </w:t>
      </w:r>
      <w:r>
        <w:t>cultivation</w:t>
      </w:r>
      <w:r w:rsidR="00804C82">
        <w:t xml:space="preserve"> and trait measure</w:t>
      </w:r>
      <w:r w:rsidR="00811214">
        <w:t>ments</w:t>
      </w:r>
    </w:p>
    <w:p w14:paraId="792740BF" w14:textId="4252F250" w:rsidR="005A70D3" w:rsidRDefault="006C516F" w:rsidP="00EA3894">
      <w:r>
        <w:t>For Experiment 1</w:t>
      </w:r>
      <w:r w:rsidR="00C221A7">
        <w:t>, which looked</w:t>
      </w:r>
      <w:r>
        <w:t xml:space="preserve"> at a single species of </w:t>
      </w:r>
      <w:r w:rsidRPr="00942E7B">
        <w:rPr>
          <w:i/>
        </w:rPr>
        <w:t>Euphrasia</w:t>
      </w:r>
      <w:r>
        <w:t>, forty-five diverse species were used as hosts</w:t>
      </w:r>
      <w:r w:rsidR="00C221A7">
        <w:t xml:space="preserve">. These </w:t>
      </w:r>
      <w:r>
        <w:t xml:space="preserve">were grown separately in trays and introduced after </w:t>
      </w:r>
      <w:r w:rsidRPr="00F43270">
        <w:rPr>
          <w:i/>
        </w:rPr>
        <w:t>Euphrasia</w:t>
      </w:r>
      <w:r>
        <w:t xml:space="preserve"> germination in spring 2017 (Supplementary Table 1)</w:t>
      </w:r>
      <w:r w:rsidR="00B03D57">
        <w:t>. F</w:t>
      </w:r>
      <w:r w:rsidR="005A70D3">
        <w:t>or Experiment 2</w:t>
      </w:r>
      <w:r w:rsidR="00C221A7">
        <w:t>,</w:t>
      </w:r>
      <w:r w:rsidR="005A70D3">
        <w:t xml:space="preserve"> to detect parasite-host interactions, thirteen species of hosts were grown </w:t>
      </w:r>
      <w:r w:rsidR="00D43412">
        <w:t xml:space="preserve">and introduced after </w:t>
      </w:r>
      <w:r w:rsidR="00D43412">
        <w:rPr>
          <w:i/>
        </w:rPr>
        <w:t xml:space="preserve">Euphrasia </w:t>
      </w:r>
      <w:r w:rsidR="00D43412">
        <w:t xml:space="preserve">germination </w:t>
      </w:r>
      <w:r w:rsidR="005A70D3">
        <w:t xml:space="preserve">in spring 2018 (Supplementary Table 2). </w:t>
      </w:r>
      <w:r w:rsidR="00E54174">
        <w:t>For both experiments, w</w:t>
      </w:r>
      <w:r w:rsidR="00A523C8">
        <w:t xml:space="preserve">ild-collected open-pollinated seeds </w:t>
      </w:r>
      <w:r w:rsidR="006E74BB">
        <w:t>of</w:t>
      </w:r>
      <w:r w:rsidR="005A6F69">
        <w:t xml:space="preserve"> </w:t>
      </w:r>
      <w:r w:rsidR="005A6F69">
        <w:rPr>
          <w:i/>
        </w:rPr>
        <w:t>Euphrasia</w:t>
      </w:r>
      <w:r w:rsidR="005A6F69">
        <w:t xml:space="preserve"> species were collected </w:t>
      </w:r>
      <w:r w:rsidR="00553C07">
        <w:t>(</w:t>
      </w:r>
      <w:r w:rsidR="005A6F69">
        <w:t>Supplementary</w:t>
      </w:r>
      <w:r w:rsidR="001858EE">
        <w:t xml:space="preserve"> Table</w:t>
      </w:r>
      <w:r w:rsidR="005A6F69">
        <w:t xml:space="preserve"> </w:t>
      </w:r>
      <w:r w:rsidR="00ED571B">
        <w:t>3</w:t>
      </w:r>
      <w:r w:rsidR="00553C07">
        <w:t>)</w:t>
      </w:r>
      <w:r w:rsidR="00A523C8">
        <w:t xml:space="preserve">. </w:t>
      </w:r>
      <w:r w:rsidR="00E54174">
        <w:rPr>
          <w:i/>
        </w:rPr>
        <w:t xml:space="preserve">Euphrasia </w:t>
      </w:r>
      <w:r w:rsidR="00E54174">
        <w:t>s</w:t>
      </w:r>
      <w:r w:rsidR="00A523C8">
        <w:t>eeds were sown</w:t>
      </w:r>
      <w:r w:rsidR="006E74BB">
        <w:t xml:space="preserve"> </w:t>
      </w:r>
      <w:r w:rsidR="00A523C8">
        <w:t xml:space="preserve">in individual pots filled with </w:t>
      </w:r>
      <w:proofErr w:type="spellStart"/>
      <w:r w:rsidR="00A523C8">
        <w:t>Sylvamix</w:t>
      </w:r>
      <w:proofErr w:type="spellEnd"/>
      <w:r w:rsidR="00A523C8">
        <w:t xml:space="preserve"> 1 compost and placed in an outside array at the</w:t>
      </w:r>
      <w:r w:rsidR="006E74BB">
        <w:t xml:space="preserve"> Royal Botanical Gardens in Edinburgh (RBGE)</w:t>
      </w:r>
      <w:r w:rsidR="00541CE4">
        <w:t>.</w:t>
      </w:r>
      <w:r w:rsidR="00704004">
        <w:t xml:space="preserve"> Details of soil mixes</w:t>
      </w:r>
      <w:r w:rsidR="00B03D57">
        <w:t xml:space="preserve"> and sowing protocols followed</w:t>
      </w:r>
      <w:r w:rsidR="002D4822">
        <w:t xml:space="preserve"> </w:t>
      </w:r>
      <w:r w:rsidR="00CB1010">
        <w:fldChar w:fldCharType="begin"/>
      </w:r>
      <w:r w:rsidR="001767D6">
        <w:instrText xml:space="preserve"> ADDIN EN.CITE &lt;EndNote&gt;&lt;Cite&gt;&lt;Author&gt;Brown&lt;/Author&gt;&lt;Year&gt;2020&lt;/Year&gt;&lt;RecNum&gt;1225&lt;/RecNum&gt;&lt;DisplayText&gt;[22]&lt;/DisplayText&gt;&lt;record&gt;&lt;rec-number&gt;1225&lt;/rec-number&gt;&lt;foreign-keys&gt;&lt;key app="EN" db-id="rv5pzvwrkefxw5ez0dn5522yetsaer2px2s0" timestamp="1583838008"&gt;1225&lt;/key&gt;&lt;/foreign-keys&gt;&lt;ref-type name="Journal Article"&gt;17&lt;/ref-type&gt;&lt;contributors&gt;&lt;authors&gt;&lt;author&gt;Brown, M.R.&lt;/author&gt;&lt;author&gt;Frachon, N.&lt;/author&gt;&lt;author&gt;Wong, E.L.Y.&lt;/author&gt;&lt;author&gt;Metherell, C.&lt;/author&gt;&lt;author&gt;Twyford, A.D.&lt;/author&gt;&lt;/authors&gt;&lt;/contributors&gt;&lt;titles&gt;&lt;title&gt;&lt;style face="normal" font="default" size="100%"&gt;Life history evolution, species differences, and phenotypic plasticity in hemiparasitic eyebrights (&lt;/style&gt;&lt;style face="italic" font="default" size="100%"&gt;Euphrasia&lt;/style&gt;&lt;style face="normal" font="default" size="100%"&gt;)&lt;/style&gt;&lt;/title&gt;&lt;secondary-title&gt;American Journal of Botany&lt;/secondary-title&gt;&lt;/titles&gt;&lt;periodical&gt;&lt;full-title&gt;American Journal of Botany&lt;/full-title&gt;&lt;/periodical&gt;&lt;pages&gt;1-10&lt;/pages&gt;&lt;volume&gt;107&lt;/volume&gt;&lt;number&gt;3&lt;/number&gt;&lt;dates&gt;&lt;year&gt;2020&lt;/year&gt;&lt;/dates&gt;&lt;urls&gt;&lt;/urls&gt;&lt;/record&gt;&lt;/Cite&gt;&lt;/EndNote&gt;</w:instrText>
      </w:r>
      <w:r w:rsidR="00CB1010">
        <w:fldChar w:fldCharType="separate"/>
      </w:r>
      <w:r w:rsidR="001767D6">
        <w:rPr>
          <w:noProof/>
        </w:rPr>
        <w:t>[22]</w:t>
      </w:r>
      <w:r w:rsidR="00CB1010">
        <w:fldChar w:fldCharType="end"/>
      </w:r>
      <w:r w:rsidR="00704004">
        <w:t>.</w:t>
      </w:r>
      <w:r w:rsidR="005F6DD1">
        <w:t xml:space="preserve"> </w:t>
      </w:r>
      <w:r w:rsidR="00E54174">
        <w:t xml:space="preserve">In Experiment 1, a total of 3000 </w:t>
      </w:r>
      <w:r w:rsidR="00E54174">
        <w:rPr>
          <w:i/>
        </w:rPr>
        <w:t xml:space="preserve">Euphrasia </w:t>
      </w:r>
      <w:r w:rsidR="00E54174">
        <w:t>seeds</w:t>
      </w:r>
      <w:r w:rsidR="005560E5">
        <w:t xml:space="preserve"> from a single population of </w:t>
      </w:r>
      <w:r w:rsidR="005560E5">
        <w:rPr>
          <w:i/>
        </w:rPr>
        <w:t>Euphrasia arctica</w:t>
      </w:r>
      <w:r w:rsidR="005560E5">
        <w:t xml:space="preserve"> (Supplementary Table 3)</w:t>
      </w:r>
      <w:r w:rsidR="00E54174">
        <w:t xml:space="preserve"> were sown in winter 2016 of which 1252 </w:t>
      </w:r>
      <w:r w:rsidR="00E54174">
        <w:rPr>
          <w:i/>
        </w:rPr>
        <w:t xml:space="preserve">Euphrasia </w:t>
      </w:r>
      <w:r w:rsidR="00E54174">
        <w:t>plants survived to be measured at the first time point.</w:t>
      </w:r>
      <w:r w:rsidR="005560E5">
        <w:t xml:space="preserve"> In Experiment 2, a total of 2880 </w:t>
      </w:r>
      <w:r w:rsidR="005560E5">
        <w:rPr>
          <w:i/>
        </w:rPr>
        <w:t>Euphrasia</w:t>
      </w:r>
      <w:r w:rsidR="005560E5">
        <w:t xml:space="preserve"> seeds from six populations (Supplementary Table 3) were sown in winter 2017, of which 635 </w:t>
      </w:r>
      <w:r w:rsidR="005560E5">
        <w:rPr>
          <w:i/>
        </w:rPr>
        <w:t xml:space="preserve">Euphrasia </w:t>
      </w:r>
      <w:r w:rsidR="005560E5">
        <w:t>individuals survived to the end of season and were measured.</w:t>
      </w:r>
      <w:r w:rsidR="00B03D57">
        <w:t xml:space="preserve"> In both experiments a</w:t>
      </w:r>
      <w:r w:rsidR="00811214">
        <w:t>fter germination</w:t>
      </w:r>
      <w:r w:rsidR="00B03D57">
        <w:t xml:space="preserve">, </w:t>
      </w:r>
      <w:r w:rsidR="00811214">
        <w:t>a</w:t>
      </w:r>
      <w:r w:rsidR="00F317D6">
        <w:t>ll plants were grown in an unheated, well ventilated greenhouse.</w:t>
      </w:r>
      <w:r w:rsidR="00B03D57">
        <w:t xml:space="preserve"> Host plants were then transplanted into </w:t>
      </w:r>
      <w:r w:rsidR="00B03D57">
        <w:rPr>
          <w:i/>
        </w:rPr>
        <w:t>Euphrasia</w:t>
      </w:r>
      <w:r w:rsidR="00B03D57">
        <w:t xml:space="preserve"> pots,</w:t>
      </w:r>
      <w:r w:rsidR="00413F22">
        <w:t xml:space="preserve"> with</w:t>
      </w:r>
      <w:r w:rsidR="00B03D57">
        <w:t xml:space="preserve"> the protocol follow</w:t>
      </w:r>
      <w:r w:rsidR="00413F22">
        <w:t>ing</w:t>
      </w:r>
      <w:r w:rsidR="00B03D57">
        <w:t xml:space="preserve"> </w:t>
      </w:r>
      <w:r w:rsidR="00B03D57">
        <w:fldChar w:fldCharType="begin"/>
      </w:r>
      <w:r w:rsidR="001767D6">
        <w:instrText xml:space="preserve"> ADDIN EN.CITE &lt;EndNote&gt;&lt;Cite&gt;&lt;Author&gt;Brown&lt;/Author&gt;&lt;Year&gt;2020&lt;/Year&gt;&lt;RecNum&gt;1225&lt;/RecNum&gt;&lt;DisplayText&gt;[22]&lt;/DisplayText&gt;&lt;record&gt;&lt;rec-number&gt;1225&lt;/rec-number&gt;&lt;foreign-keys&gt;&lt;key app="EN" db-id="rv5pzvwrkefxw5ez0dn5522yetsaer2px2s0" timestamp="1583838008"&gt;1225&lt;/key&gt;&lt;/foreign-keys&gt;&lt;ref-type name="Journal Article"&gt;17&lt;/ref-type&gt;&lt;contributors&gt;&lt;authors&gt;&lt;author&gt;Brown, M.R.&lt;/author&gt;&lt;author&gt;Frachon, N.&lt;/author&gt;&lt;author&gt;Wong, E.L.Y.&lt;/author&gt;&lt;author&gt;Metherell, C.&lt;/author&gt;&lt;author&gt;Twyford, A.D.&lt;/author&gt;&lt;/authors&gt;&lt;/contributors&gt;&lt;titles&gt;&lt;title&gt;&lt;style face="normal" font="default" size="100%"&gt;Life history evolution, species differences, and phenotypic plasticity in hemiparasitic eyebrights (&lt;/style&gt;&lt;style face="italic" font="default" size="100%"&gt;Euphrasia&lt;/style&gt;&lt;style face="normal" font="default" size="100%"&gt;)&lt;/style&gt;&lt;/title&gt;&lt;secondary-title&gt;American Journal of Botany&lt;/secondary-title&gt;&lt;/titles&gt;&lt;periodical&gt;&lt;full-title&gt;American Journal of Botany&lt;/full-title&gt;&lt;/periodical&gt;&lt;pages&gt;1-10&lt;/pages&gt;&lt;volume&gt;107&lt;/volume&gt;&lt;number&gt;3&lt;/number&gt;&lt;dates&gt;&lt;year&gt;2020&lt;/year&gt;&lt;/dates&gt;&lt;urls&gt;&lt;/urls&gt;&lt;/record&gt;&lt;/Cite&gt;&lt;/EndNote&gt;</w:instrText>
      </w:r>
      <w:r w:rsidR="00B03D57">
        <w:fldChar w:fldCharType="separate"/>
      </w:r>
      <w:r w:rsidR="001767D6">
        <w:rPr>
          <w:noProof/>
        </w:rPr>
        <w:t>[22]</w:t>
      </w:r>
      <w:r w:rsidR="00B03D57">
        <w:fldChar w:fldCharType="end"/>
      </w:r>
      <w:r w:rsidR="00B03D57">
        <w:t xml:space="preserve">. </w:t>
      </w:r>
      <w:r w:rsidR="00942E7B">
        <w:t xml:space="preserve"> </w:t>
      </w:r>
      <w:r w:rsidR="00A523C8">
        <w:t>Host plants were replaced if mortality occurred within two weeks of transplant</w:t>
      </w:r>
      <w:r w:rsidR="00413F22">
        <w:t>. All</w:t>
      </w:r>
      <w:r w:rsidR="00A523C8">
        <w:t xml:space="preserve"> pots</w:t>
      </w:r>
      <w:r w:rsidR="00413F22">
        <w:t xml:space="preserve"> containing </w:t>
      </w:r>
      <w:r w:rsidR="00413F22">
        <w:rPr>
          <w:i/>
        </w:rPr>
        <w:t>Euphrasia</w:t>
      </w:r>
      <w:r w:rsidR="00413F22">
        <w:t>-host combinations</w:t>
      </w:r>
      <w:r w:rsidR="00A523C8">
        <w:t xml:space="preserve"> </w:t>
      </w:r>
      <w:r w:rsidR="00413F22">
        <w:t>were</w:t>
      </w:r>
      <w:r w:rsidR="00A523C8">
        <w:t xml:space="preserve"> randomised</w:t>
      </w:r>
      <w:r w:rsidR="00942E7B">
        <w:t xml:space="preserve"> </w:t>
      </w:r>
      <w:r w:rsidR="00A523C8">
        <w:t>weekly.</w:t>
      </w:r>
    </w:p>
    <w:p w14:paraId="6EBC5D4C" w14:textId="72D80B08" w:rsidR="006E74BB" w:rsidRDefault="00804C82" w:rsidP="00804C82">
      <w:r>
        <w:t>F</w:t>
      </w:r>
      <w:r w:rsidR="00C7120E">
        <w:t xml:space="preserve">or </w:t>
      </w:r>
      <w:r w:rsidR="003F22A7">
        <w:t>Experiment 1</w:t>
      </w:r>
      <w:r w:rsidR="00C7120E">
        <w:t xml:space="preserve"> </w:t>
      </w:r>
      <w:r w:rsidR="00553C07">
        <w:t xml:space="preserve">we measured date of </w:t>
      </w:r>
      <w:r w:rsidR="00FE5C5D">
        <w:t>first flowering</w:t>
      </w:r>
      <w:r w:rsidR="00553C07">
        <w:t xml:space="preserve"> and then</w:t>
      </w:r>
      <w:r w:rsidR="006E74BB">
        <w:t xml:space="preserve"> </w:t>
      </w:r>
      <w:r w:rsidR="00FE5C5D">
        <w:t xml:space="preserve">both </w:t>
      </w:r>
      <w:r w:rsidR="00553C07">
        <w:t xml:space="preserve">the </w:t>
      </w:r>
      <w:r w:rsidR="006E74BB">
        <w:t xml:space="preserve">number of reproductive nodes </w:t>
      </w:r>
      <w:r w:rsidR="00FE5C5D">
        <w:t xml:space="preserve">and whether an individual </w:t>
      </w:r>
      <w:r w:rsidR="00FE5C5D" w:rsidRPr="008D7F8A">
        <w:rPr>
          <w:i/>
        </w:rPr>
        <w:t>Euphrasia</w:t>
      </w:r>
      <w:r w:rsidR="00FE5C5D">
        <w:t xml:space="preserve"> was alive or</w:t>
      </w:r>
      <w:r w:rsidR="00222255">
        <w:t xml:space="preserve"> </w:t>
      </w:r>
      <w:r w:rsidR="00FE5C5D">
        <w:t xml:space="preserve">dead </w:t>
      </w:r>
      <w:r w:rsidR="006E74BB">
        <w:t xml:space="preserve">every 30 days beginning on the </w:t>
      </w:r>
      <w:r w:rsidR="00FE5C5D">
        <w:t>30.</w:t>
      </w:r>
      <w:r w:rsidR="00B07A9E">
        <w:t>0</w:t>
      </w:r>
      <w:r w:rsidR="00FE5C5D">
        <w:t>5.17</w:t>
      </w:r>
      <w:r w:rsidR="006E74BB">
        <w:t>.</w:t>
      </w:r>
      <w:r w:rsidR="00C7120E">
        <w:t xml:space="preserve"> For </w:t>
      </w:r>
      <w:r w:rsidR="003F22A7">
        <w:t>Experiment 2</w:t>
      </w:r>
      <w:r w:rsidR="00C7120E">
        <w:t xml:space="preserve">, </w:t>
      </w:r>
      <w:r w:rsidR="005D4082">
        <w:t xml:space="preserve">we measured </w:t>
      </w:r>
      <w:r w:rsidR="00C7120E">
        <w:t xml:space="preserve">reproductive </w:t>
      </w:r>
      <w:r w:rsidR="00553C07">
        <w:t xml:space="preserve">nodes </w:t>
      </w:r>
      <w:r w:rsidR="00C7120E">
        <w:t>at the end of the seaso</w:t>
      </w:r>
      <w:r w:rsidR="005D4082">
        <w:t xml:space="preserve">n. In both experiments, germination date and date a host was transplanted to a </w:t>
      </w:r>
      <w:r w:rsidR="005D4082">
        <w:rPr>
          <w:i/>
        </w:rPr>
        <w:t>Euphrasia</w:t>
      </w:r>
      <w:r w:rsidR="005D4082">
        <w:t xml:space="preserve"> individual were recorded. </w:t>
      </w:r>
    </w:p>
    <w:p w14:paraId="5C952300" w14:textId="5B02558F" w:rsidR="00C64032" w:rsidRDefault="00C64032" w:rsidP="00EA3894">
      <w:r>
        <w:t>Statistical analyses</w:t>
      </w:r>
    </w:p>
    <w:p w14:paraId="03994377" w14:textId="0326C1CE" w:rsidR="00B96C52" w:rsidRDefault="00B96C52" w:rsidP="00EA3894">
      <w:r>
        <w:t xml:space="preserve">The phylogeny used in the analysis of Experiment 1 was based on the two gene alignment of </w:t>
      </w:r>
      <w:proofErr w:type="spellStart"/>
      <w:r>
        <w:t>rbcL</w:t>
      </w:r>
      <w:proofErr w:type="spellEnd"/>
      <w:r>
        <w:t xml:space="preserve"> and </w:t>
      </w:r>
      <w:proofErr w:type="spellStart"/>
      <w:r>
        <w:t>matK</w:t>
      </w:r>
      <w:proofErr w:type="spellEnd"/>
      <w:r>
        <w:t xml:space="preserve"> from </w:t>
      </w:r>
      <w:r>
        <w:fldChar w:fldCharType="begin"/>
      </w:r>
      <w:r w:rsidR="001767D6">
        <w:instrText xml:space="preserve"> ADDIN EN.CITE &lt;EndNote&gt;&lt;Cite&gt;&lt;Author&gt;Lim&lt;/Author&gt;&lt;Year&gt;2014&lt;/Year&gt;&lt;RecNum&gt;1153&lt;/RecNum&gt;&lt;DisplayText&gt;[31]&lt;/DisplayText&gt;&lt;record&gt;&lt;rec-number&gt;1153&lt;/rec-number&gt;&lt;foreign-keys&gt;&lt;key app="EN" db-id="rv5pzvwrkefxw5ez0dn5522yetsaer2px2s0" timestamp="1541692507"&gt;1153&lt;/key&gt;&lt;/foreign-keys&gt;&lt;ref-type name="Journal Article"&gt;17&lt;/ref-type&gt;&lt;contributors&gt;&lt;authors&gt;&lt;author&gt;Lim, J.&lt;/author&gt;&lt;author&gt;Crawley, M. J.&lt;/author&gt;&lt;author&gt;De Vere, N.&lt;/author&gt;&lt;author&gt;Rich, T.&lt;/author&gt;&lt;author&gt;Savolainen, V.&lt;/author&gt;&lt;/authors&gt;&lt;/contributors&gt;&lt;titles&gt;&lt;title&gt;A phylogenetic analysis of the British flora sheds light on the evolutionary and ecological factors driving plant invasions&lt;/title&gt;&lt;secondary-title&gt;Ecology and Evolution&lt;/secondary-title&gt;&lt;/titles&gt;&lt;periodical&gt;&lt;full-title&gt;Ecology and Evolution&lt;/full-title&gt;&lt;/periodical&gt;&lt;pages&gt;4258-4269&lt;/pages&gt;&lt;volume&gt;4&lt;/volume&gt;&lt;number&gt;22&lt;/number&gt;&lt;dates&gt;&lt;year&gt;2014&lt;/year&gt;&lt;pub-dates&gt;&lt;date&gt;Nov&lt;/date&gt;&lt;/pub-dates&gt;&lt;/dates&gt;&lt;isbn&gt;2045-7758&lt;/isbn&gt;&lt;accession-num&gt;WOS:000345316200006&lt;/accession-num&gt;&lt;urls&gt;&lt;related-urls&gt;&lt;url&gt;&amp;lt;Go to ISI&amp;gt;://WOS:000345316200006&lt;/url&gt;&lt;/related-urls&gt;&lt;/urls&gt;&lt;electronic-resource-num&gt;10.1002/ece3.1274&lt;/electronic-resource-num&gt;&lt;/record&gt;&lt;/Cite&gt;&lt;/EndNote&gt;</w:instrText>
      </w:r>
      <w:r>
        <w:fldChar w:fldCharType="separate"/>
      </w:r>
      <w:r w:rsidR="001767D6">
        <w:rPr>
          <w:noProof/>
        </w:rPr>
        <w:t>[31]</w:t>
      </w:r>
      <w:r>
        <w:fldChar w:fldCharType="end"/>
      </w:r>
      <w:r w:rsidR="00004FC5">
        <w:t>.</w:t>
      </w:r>
      <w:r w:rsidR="006019E2">
        <w:t xml:space="preserve"> </w:t>
      </w:r>
      <w:r w:rsidR="00004FC5">
        <w:t>Six sequences from three species (</w:t>
      </w:r>
      <w:proofErr w:type="spellStart"/>
      <w:r w:rsidR="00004FC5">
        <w:rPr>
          <w:i/>
        </w:rPr>
        <w:t>Zea</w:t>
      </w:r>
      <w:proofErr w:type="spellEnd"/>
      <w:r w:rsidR="00004FC5">
        <w:rPr>
          <w:i/>
        </w:rPr>
        <w:t xml:space="preserve"> mays, </w:t>
      </w:r>
      <w:proofErr w:type="spellStart"/>
      <w:r w:rsidR="00004FC5">
        <w:rPr>
          <w:i/>
        </w:rPr>
        <w:t>Hordeum</w:t>
      </w:r>
      <w:proofErr w:type="spellEnd"/>
      <w:r w:rsidR="00004FC5">
        <w:rPr>
          <w:i/>
        </w:rPr>
        <w:t xml:space="preserve"> vulgare</w:t>
      </w:r>
      <w:r w:rsidR="00004FC5">
        <w:t xml:space="preserve"> and </w:t>
      </w:r>
      <w:proofErr w:type="spellStart"/>
      <w:r w:rsidR="00004FC5">
        <w:rPr>
          <w:i/>
        </w:rPr>
        <w:t>Lagurus</w:t>
      </w:r>
      <w:proofErr w:type="spellEnd"/>
      <w:r w:rsidR="00004FC5">
        <w:rPr>
          <w:i/>
        </w:rPr>
        <w:t xml:space="preserve"> </w:t>
      </w:r>
      <w:proofErr w:type="spellStart"/>
      <w:r w:rsidR="00004FC5">
        <w:rPr>
          <w:i/>
        </w:rPr>
        <w:t>ovatus</w:t>
      </w:r>
      <w:proofErr w:type="spellEnd"/>
      <w:r w:rsidR="00004FC5">
        <w:t xml:space="preserve">) were added from NCBI database </w:t>
      </w:r>
      <w:r w:rsidR="00004FC5">
        <w:fldChar w:fldCharType="begin"/>
      </w:r>
      <w:r w:rsidR="001767D6">
        <w:instrText xml:space="preserve"> ADDIN EN.CITE &lt;EndNote&gt;&lt;Cite&gt;&lt;Year&gt;1988&lt;/Year&gt;&lt;RecNum&gt;1210&lt;/RecNum&gt;&lt;DisplayText&gt;[32]&lt;/DisplayText&gt;&lt;record&gt;&lt;rec-number&gt;1210&lt;/rec-number&gt;&lt;foreign-keys&gt;&lt;key app="EN" db-id="rv5pzvwrkefxw5ez0dn5522yetsaer2px2s0" timestamp="1580230681"&gt;1210&lt;/key&gt;&lt;/foreign-keys&gt;&lt;ref-type name="Web Page"&gt;12&lt;/ref-type&gt;&lt;contributors&gt;&lt;/contributors&gt;&lt;titles&gt;&lt;title&gt;National Center for Biotechnology Information (NCBI)&lt;/title&gt;&lt;/titles&gt;&lt;dates&gt;&lt;year&gt;1988&lt;/year&gt;&lt;/dates&gt;&lt;pub-location&gt;Bethesda, MD&lt;/pub-location&gt;&lt;publisher&gt;National Library of Medicine, US&lt;/publisher&gt;&lt;urls&gt;&lt;related-urls&gt;&lt;url&gt;https://www.ncbi.nlm.nih.gov/&lt;/url&gt;&lt;/related-urls&gt;&lt;/urls&gt;&lt;/record&gt;&lt;/Cite&gt;&lt;/EndNote&gt;</w:instrText>
      </w:r>
      <w:r w:rsidR="00004FC5">
        <w:fldChar w:fldCharType="separate"/>
      </w:r>
      <w:r w:rsidR="001767D6">
        <w:rPr>
          <w:noProof/>
        </w:rPr>
        <w:t>[32]</w:t>
      </w:r>
      <w:r w:rsidR="00004FC5">
        <w:fldChar w:fldCharType="end"/>
      </w:r>
      <w:r w:rsidR="00004FC5">
        <w:t>, as they were not present in the original dataset</w:t>
      </w:r>
      <w:r w:rsidR="00301E68">
        <w:t xml:space="preserve">. The maximum likelihood phylogeny was generated using IQ-TREE </w:t>
      </w:r>
      <w:r w:rsidR="00A20F26">
        <w:t xml:space="preserve">with 1000 ultrafast bootstrap and using the TESTNEWMERGE flag for model selection. A constraint tree was created using the </w:t>
      </w:r>
      <w:proofErr w:type="spellStart"/>
      <w:r w:rsidR="00A20F26">
        <w:t>phylomatic</w:t>
      </w:r>
      <w:proofErr w:type="spellEnd"/>
      <w:r w:rsidR="00A20F26">
        <w:t xml:space="preserve"> function in the R package </w:t>
      </w:r>
      <w:proofErr w:type="spellStart"/>
      <w:r w:rsidR="00A20F26">
        <w:t>br</w:t>
      </w:r>
      <w:r w:rsidR="00F97E7A">
        <w:t>r</w:t>
      </w:r>
      <w:r w:rsidR="00A20F26">
        <w:t>anching</w:t>
      </w:r>
      <w:proofErr w:type="spellEnd"/>
      <w:r w:rsidR="00A20F26">
        <w:t xml:space="preserve"> </w:t>
      </w:r>
      <w:r w:rsidR="00A3101C">
        <w:fldChar w:fldCharType="begin"/>
      </w:r>
      <w:r w:rsidR="001767D6">
        <w:instrText xml:space="preserve"> ADDIN EN.CITE &lt;EndNote&gt;&lt;Cite&gt;&lt;Author&gt;Chamberlain&lt;/Author&gt;&lt;Year&gt;2019&lt;/Year&gt;&lt;RecNum&gt;1228&lt;/RecNum&gt;&lt;DisplayText&gt;[33]&lt;/DisplayText&gt;&lt;record&gt;&lt;rec-number&gt;1228&lt;/rec-number&gt;&lt;foreign-keys&gt;&lt;key app="EN" db-id="rv5pzvwrkefxw5ez0dn5522yetsaer2px2s0" timestamp="1584024840"&gt;1228&lt;/key&gt;&lt;/foreign-keys&gt;&lt;ref-type name="Computer Program"&gt;9&lt;/ref-type&gt;&lt;contributors&gt;&lt;authors&gt;&lt;author&gt;Chamberlain, S.&lt;/author&gt;&lt;/authors&gt;&lt;/contributors&gt;&lt;titles&gt;&lt;title&gt;brranching: Fetch &amp;apos;Phylogenies&amp;apos; from Many Sources&lt;/title&gt;&lt;/titles&gt;&lt;edition&gt;R package version 0.5.0&lt;/edition&gt;&lt;dates&gt;&lt;year&gt;2019&lt;/year&gt;&lt;/dates&gt;&lt;urls&gt;&lt;related-urls&gt;&lt;url&gt;https://CRAN.R-project.org/package=brranching&lt;/url&gt;&lt;/related-urls&gt;&lt;/urls&gt;&lt;/record&gt;&lt;/Cite&gt;&lt;/EndNote&gt;</w:instrText>
      </w:r>
      <w:r w:rsidR="00A3101C">
        <w:fldChar w:fldCharType="separate"/>
      </w:r>
      <w:r w:rsidR="001767D6">
        <w:rPr>
          <w:noProof/>
        </w:rPr>
        <w:t>[33]</w:t>
      </w:r>
      <w:r w:rsidR="00A3101C">
        <w:fldChar w:fldCharType="end"/>
      </w:r>
      <w:r w:rsidR="00A3101C">
        <w:t xml:space="preserve"> and </w:t>
      </w:r>
      <w:r w:rsidR="004635AB">
        <w:t>used to topologically constrain the phylogeny in IQ-</w:t>
      </w:r>
      <w:r w:rsidR="00B8456E">
        <w:t>TREE based on the APG IV phylogeny</w:t>
      </w:r>
      <w:r w:rsidR="004635AB">
        <w:t>.</w:t>
      </w:r>
      <w:r w:rsidR="00555B07">
        <w:t xml:space="preserve"> The tree was then forced to be </w:t>
      </w:r>
      <w:proofErr w:type="spellStart"/>
      <w:r w:rsidR="00555B07">
        <w:t>ultrametric</w:t>
      </w:r>
      <w:proofErr w:type="spellEnd"/>
      <w:r w:rsidR="00555B07">
        <w:t xml:space="preserve"> prior to analyses.</w:t>
      </w:r>
    </w:p>
    <w:p w14:paraId="27A2405A" w14:textId="402115F7" w:rsidR="003B1849" w:rsidRDefault="00950C2D" w:rsidP="00A8700D">
      <w:r>
        <w:t>All statistical analyses were conducted in R</w:t>
      </w:r>
      <w:r w:rsidR="003B1849">
        <w:t xml:space="preserve"> version </w:t>
      </w:r>
      <w:r w:rsidR="007F4A58">
        <w:t>3.6.1</w:t>
      </w:r>
      <w:r w:rsidR="00A32E26">
        <w:t xml:space="preserve"> </w:t>
      </w:r>
      <w:r w:rsidR="00A32E26">
        <w:fldChar w:fldCharType="begin"/>
      </w:r>
      <w:r w:rsidR="001767D6">
        <w:instrText xml:space="preserve"> ADDIN EN.CITE &lt;EndNote&gt;&lt;Cite&gt;&lt;Author&gt;Team&lt;/Author&gt;&lt;Year&gt;2019&lt;/Year&gt;&lt;RecNum&gt;1207&lt;/RecNum&gt;&lt;DisplayText&gt;[34]&lt;/DisplayText&gt;&lt;record&gt;&lt;rec-number&gt;1207&lt;/rec-number&gt;&lt;foreign-keys&gt;&lt;key app="EN" db-id="rv5pzvwrkefxw5ez0dn5522yetsaer2px2s0" timestamp="1580229917"&gt;1207&lt;/key&gt;&lt;/foreign-keys&gt;&lt;ref-type name="Computer Program"&gt;9&lt;/ref-type&gt;&lt;contributors&gt;&lt;authors&gt;&lt;author&gt;R Core Team&lt;/author&gt;&lt;/authors&gt;&lt;/contributors&gt;&lt;auth-address&gt;Vienna, Austria&lt;/auth-address&gt;&lt;titles&gt;&lt;title&gt;R: A Language and Environment for Statistical Computing&lt;/title&gt;&lt;/titles&gt;&lt;edition&gt;3.6.1&lt;/edition&gt;&lt;dates&gt;&lt;year&gt;2019&lt;/year&gt;&lt;/dates&gt;&lt;publisher&gt;R Foundation for Statistical Computing&lt;/publisher&gt;&lt;urls&gt;&lt;related-urls&gt;&lt;url&gt;https://www.R-project.org&lt;/url&gt;&lt;/related-urls&gt;&lt;/urls&gt;&lt;/record&gt;&lt;/Cite&gt;&lt;/EndNote&gt;</w:instrText>
      </w:r>
      <w:r w:rsidR="00A32E26">
        <w:fldChar w:fldCharType="separate"/>
      </w:r>
      <w:r w:rsidR="001767D6">
        <w:rPr>
          <w:noProof/>
        </w:rPr>
        <w:t>[34]</w:t>
      </w:r>
      <w:r w:rsidR="00A32E26">
        <w:fldChar w:fldCharType="end"/>
      </w:r>
      <w:r w:rsidR="00B53F62">
        <w:t xml:space="preserve"> with all data manipulation in base R or </w:t>
      </w:r>
      <w:proofErr w:type="spellStart"/>
      <w:r w:rsidR="00B53F62">
        <w:t>data.table</w:t>
      </w:r>
      <w:proofErr w:type="spellEnd"/>
      <w:r w:rsidR="00B53F62">
        <w:t xml:space="preserve"> </w:t>
      </w:r>
      <w:r w:rsidR="00B53F62">
        <w:fldChar w:fldCharType="begin"/>
      </w:r>
      <w:r w:rsidR="001767D6">
        <w:instrText xml:space="preserve"> ADDIN EN.CITE &lt;EndNote&gt;&lt;Cite&gt;&lt;Author&gt;Dowle&lt;/Author&gt;&lt;Year&gt;2019&lt;/Year&gt;&lt;RecNum&gt;1214&lt;/RecNum&gt;&lt;DisplayText&gt;[35]&lt;/DisplayText&gt;&lt;record&gt;&lt;rec-number&gt;1214&lt;/rec-number&gt;&lt;foreign-keys&gt;&lt;key app="EN" db-id="rv5pzvwrkefxw5ez0dn5522yetsaer2px2s0" timestamp="1580482027"&gt;1214&lt;/key&gt;&lt;/foreign-keys&gt;&lt;ref-type name="Computer Program"&gt;9&lt;/ref-type&gt;&lt;contributors&gt;&lt;authors&gt;&lt;author&gt;Dowle, M.&lt;/author&gt;&lt;author&gt;Srinivasan, A.&lt;/author&gt;&lt;/authors&gt;&lt;/contributors&gt;&lt;titles&gt;&lt;title&gt;data.table: Extension of `data.frame`&lt;/title&gt;&lt;/titles&gt;&lt;edition&gt;R package version 1.12.8&lt;/edition&gt;&lt;dates&gt;&lt;year&gt;2019&lt;/year&gt;&lt;/dates&gt;&lt;urls&gt;&lt;related-urls&gt;&lt;url&gt;https://CRAN.R-project.org/package=data.table&lt;/url&gt;&lt;/related-urls&gt;&lt;/urls&gt;&lt;/record&gt;&lt;/Cite&gt;&lt;/EndNote&gt;</w:instrText>
      </w:r>
      <w:r w:rsidR="00B53F62">
        <w:fldChar w:fldCharType="separate"/>
      </w:r>
      <w:r w:rsidR="001767D6">
        <w:rPr>
          <w:noProof/>
        </w:rPr>
        <w:t>[35]</w:t>
      </w:r>
      <w:r w:rsidR="00B53F62">
        <w:fldChar w:fldCharType="end"/>
      </w:r>
      <w:r w:rsidR="00DB1B6A">
        <w:t>.</w:t>
      </w:r>
      <w:r w:rsidR="00BC5284">
        <w:t xml:space="preserve"> </w:t>
      </w:r>
      <w:r w:rsidR="00275A0C">
        <w:t xml:space="preserve">Survival, number of days to flower and reproductive output of </w:t>
      </w:r>
      <w:r w:rsidR="00275A0C">
        <w:rPr>
          <w:i/>
        </w:rPr>
        <w:t>Euphrasia</w:t>
      </w:r>
      <w:r w:rsidR="00275A0C">
        <w:t xml:space="preserve"> were estimated using a</w:t>
      </w:r>
      <w:r w:rsidR="00DB1B6A">
        <w:t xml:space="preserve"> Bayesian</w:t>
      </w:r>
      <w:r w:rsidR="00275A0C">
        <w:t xml:space="preserve"> generalized linear mixed effect model approach</w:t>
      </w:r>
      <w:r w:rsidR="00DB1B6A">
        <w:t xml:space="preserve"> in the </w:t>
      </w:r>
      <w:proofErr w:type="spellStart"/>
      <w:r w:rsidR="00DB1B6A">
        <w:t>MCMCglmm</w:t>
      </w:r>
      <w:proofErr w:type="spellEnd"/>
      <w:r w:rsidR="00DB1B6A">
        <w:t xml:space="preserve"> package </w:t>
      </w:r>
      <w:r w:rsidR="00DB1B6A">
        <w:fldChar w:fldCharType="begin"/>
      </w:r>
      <w:r w:rsidR="001767D6">
        <w:instrText xml:space="preserve"> ADDIN EN.CITE &lt;EndNote&gt;&lt;Cite&gt;&lt;Author&gt;Hadfield&lt;/Author&gt;&lt;Year&gt;2010&lt;/Year&gt;&lt;RecNum&gt;1157&lt;/RecNum&gt;&lt;DisplayText&gt;[36]&lt;/DisplayText&gt;&lt;record&gt;&lt;rec-number&gt;1157&lt;/rec-number&gt;&lt;foreign-keys&gt;&lt;key app="EN" db-id="rv5pzvwrkefxw5ez0dn5522yetsaer2px2s0" timestamp="1543319604"&gt;1157&lt;/key&gt;&lt;/foreign-keys&gt;&lt;ref-type name="Journal Article"&gt;17&lt;/ref-type&gt;&lt;contributors&gt;&lt;authors&gt;&lt;author&gt;Hadfield, J.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number&gt;2&lt;/number&gt;&lt;dates&gt;&lt;year&gt;2010&lt;/year&gt;&lt;pub-dates&gt;&lt;date&gt;Feb&lt;/date&gt;&lt;/pub-dates&gt;&lt;/dates&gt;&lt;isbn&gt;1548-7660&lt;/isbn&gt;&lt;accession-num&gt;WOS:000275203300001&lt;/accession-num&gt;&lt;urls&gt;&lt;related-urls&gt;&lt;url&gt;&amp;lt;Go to ISI&amp;gt;://WOS:000275203300001&lt;/url&gt;&lt;/related-urls&gt;&lt;/urls&gt;&lt;/record&gt;&lt;/Cite&gt;&lt;/EndNote&gt;</w:instrText>
      </w:r>
      <w:r w:rsidR="00DB1B6A">
        <w:fldChar w:fldCharType="separate"/>
      </w:r>
      <w:r w:rsidR="001767D6">
        <w:rPr>
          <w:noProof/>
        </w:rPr>
        <w:t>[36]</w:t>
      </w:r>
      <w:r w:rsidR="00DB1B6A">
        <w:fldChar w:fldCharType="end"/>
      </w:r>
      <w:r w:rsidR="00275A0C">
        <w:t>.</w:t>
      </w:r>
      <w:r w:rsidR="00DB1B6A">
        <w:t xml:space="preserve"> Models were run for a minimum of 130000 iterations, a burn-in of 30000, and a thinning interval of 100. Parameter expanded priors were used to improve convergence and effective sample sizes of focal parameters were in excess of 500 and mostly approaching 1000. Significance of categorical covariates with more than one level were determined using Wald Tests </w:t>
      </w:r>
      <w:r w:rsidR="00DB1B6A">
        <w:fldChar w:fldCharType="begin"/>
      </w:r>
      <w:r w:rsidR="001767D6">
        <w:instrText xml:space="preserve"> ADDIN EN.CITE &lt;EndNote&gt;&lt;Cite&gt;&lt;Author&gt;Brown&lt;/Author&gt;&lt;Year&gt;2019&lt;/Year&gt;&lt;RecNum&gt;1213&lt;/RecNum&gt;&lt;DisplayText&gt;[37]&lt;/DisplayText&gt;&lt;record&gt;&lt;rec-number&gt;1213&lt;/rec-number&gt;&lt;foreign-keys&gt;&lt;key app="EN" db-id="rv5pzvwrkefxw5ez0dn5522yetsaer2px2s0" timestamp="1580231654"&gt;1213&lt;/key&gt;&lt;/foreign-keys&gt;&lt;ref-type name="Computer Program"&gt;9&lt;/ref-type&gt;&lt;contributors&gt;&lt;authors&gt;&lt;author&gt;Brown, M.&lt;/author&gt;&lt;/authors&gt;&lt;/contributors&gt;&lt;titles&gt;&lt;title&gt;VCVglmm: Manipulating model outputs from MCMCglmm and lme4 objects, usually involving  variance-covariance matrices&lt;/title&gt;&lt;/titles&gt;&lt;edition&gt;0.1.0&lt;/edition&gt;&lt;dates&gt;&lt;year&gt;2019&lt;/year&gt;&lt;/dates&gt;&lt;urls&gt;&lt;/urls&gt;&lt;/record&gt;&lt;/Cite&gt;&lt;/EndNote&gt;</w:instrText>
      </w:r>
      <w:r w:rsidR="00DB1B6A">
        <w:fldChar w:fldCharType="separate"/>
      </w:r>
      <w:r w:rsidR="001767D6">
        <w:rPr>
          <w:noProof/>
        </w:rPr>
        <w:t>[37]</w:t>
      </w:r>
      <w:r w:rsidR="00DB1B6A">
        <w:fldChar w:fldCharType="end"/>
      </w:r>
      <w:r w:rsidR="00DB1B6A">
        <w:t xml:space="preserve">, otherwise the </w:t>
      </w:r>
      <w:proofErr w:type="spellStart"/>
      <w:r w:rsidR="00DB1B6A" w:rsidRPr="00F317D6">
        <w:rPr>
          <w:i/>
        </w:rPr>
        <w:t>p</w:t>
      </w:r>
      <w:r w:rsidR="00DB1B6A">
        <w:t>MCMC</w:t>
      </w:r>
      <w:proofErr w:type="spellEnd"/>
      <w:r w:rsidR="00DB1B6A">
        <w:t xml:space="preserve"> value of the covariates were reported.</w:t>
      </w:r>
      <w:r w:rsidR="00570562">
        <w:t xml:space="preserve"> Variance explained by random effects</w:t>
      </w:r>
      <w:r w:rsidR="00BA599F">
        <w:t xml:space="preserve"> including phylogeny (phylogenetic signal) were calculated as ratios of the variance of the parameter of interest to the residual variance in the model. For joint phylogenetic estimates, the posterior distributions of the phylogenetic and host species effects were summed.</w:t>
      </w:r>
      <w:r w:rsidR="00817964">
        <w:t xml:space="preserve"> Significance of random effects were determined using likelihood ratio tests in the package lme4 where appropriate </w:t>
      </w:r>
      <w:r w:rsidR="00817964">
        <w:lastRenderedPageBreak/>
        <w:fldChar w:fldCharType="begin"/>
      </w:r>
      <w:r w:rsidR="001767D6">
        <w:instrText xml:space="preserve"> ADDIN EN.CITE &lt;EndNote&gt;&lt;Cite&gt;&lt;Author&gt;Bates&lt;/Author&gt;&lt;Year&gt;2015&lt;/Year&gt;&lt;RecNum&gt;1209&lt;/RecNum&gt;&lt;DisplayText&gt;[38]&lt;/DisplayText&gt;&lt;record&gt;&lt;rec-number&gt;1209&lt;/rec-number&gt;&lt;foreign-keys&gt;&lt;key app="EN" db-id="rv5pzvwrkefxw5ez0dn5522yetsaer2px2s0" timestamp="1580230264"&gt;1209&lt;/key&gt;&lt;/foreign-keys&gt;&lt;ref-type name="Journal Article"&gt;17&lt;/ref-type&gt;&lt;contributors&gt;&lt;authors&gt;&lt;author&gt;Bates, D.&lt;/author&gt;&lt;author&gt;Machler, M.&lt;/author&gt;&lt;author&gt;Bolker, B. M.&lt;/author&gt;&lt;author&gt;Walker, S. C.&lt;/author&gt;&lt;/authors&gt;&lt;/contributors&gt;&lt;auth-address&gt;[Bates, Douglas] Univ Wisconsin, Dept Stat, Madison, WI 53706 USA. [Maechler, Martin] ETH, Seminar Stat, CH-8092 Zurich, Switzerland. [Bolker, Benjamin M.|Walker, Steven C.] McMaster Univ, Dept Math &amp;amp; Stat, Hamilton, ON L8S 4K1, Canada. [Bolker, Benjamin M.] McMaster Univ, Dept Biol, Hamilton, ON L8S 4K1, Canada.&amp;#xD;Bates, D (reprint author), Univ Wisconsin, Dept Stat, 1300 Univ Ave, Madison, WI 53706 USA.&amp;#xD;bates@stat.wisc.edu|maechler@stat.math.ethz.ch|bolker@mcmaster.ca|scwalker@math.mcmaster.ca&lt;/auth-address&gt;&lt;titles&gt;&lt;title&gt;Fitting Linear Mixed-Effects Models Using lme4&lt;/title&gt;&lt;secondary-title&gt;Journal of Statistical Software&lt;/secondary-title&gt;&lt;alt-title&gt;J. Stat. Softw.&lt;/alt-title&gt;&lt;/titles&gt;&lt;periodical&gt;&lt;full-title&gt;Journal of Statistical Software&lt;/full-title&gt;&lt;/periodical&gt;&lt;pages&gt;1-48&lt;/pages&gt;&lt;volume&gt;67&lt;/volume&gt;&lt;number&gt;1&lt;/number&gt;&lt;keywords&gt;&lt;keyword&gt;sparse matrix methods&lt;/keyword&gt;&lt;keyword&gt;linear mixed models&lt;/keyword&gt;&lt;keyword&gt;penalized least squares&lt;/keyword&gt;&lt;keyword&gt;Cholesky decomposition&lt;/keyword&gt;&lt;keyword&gt;covariance&lt;/keyword&gt;&lt;keyword&gt;variance&lt;/keyword&gt;&lt;keyword&gt;Computer Science&lt;/keyword&gt;&lt;keyword&gt;Mathematics&lt;/keyword&gt;&lt;/keywords&gt;&lt;dates&gt;&lt;year&gt;2015&lt;/year&gt;&lt;pub-dates&gt;&lt;date&gt;Oct&lt;/date&gt;&lt;/pub-dates&gt;&lt;/dates&gt;&lt;isbn&gt;1548-7660&lt;/isbn&gt;&lt;accession-num&gt;WOS:000365981400001&lt;/accession-num&gt;&lt;work-type&gt;Article&lt;/work-type&gt;&lt;urls&gt;&lt;related-urls&gt;&lt;url&gt;&amp;lt;Go to ISI&amp;gt;://WOS:000365981400001&lt;/url&gt;&lt;/related-urls&gt;&lt;/urls&gt;&lt;language&gt;English&lt;/language&gt;&lt;/record&gt;&lt;/Cite&gt;&lt;/EndNote&gt;</w:instrText>
      </w:r>
      <w:r w:rsidR="00817964">
        <w:fldChar w:fldCharType="separate"/>
      </w:r>
      <w:r w:rsidR="001767D6">
        <w:rPr>
          <w:noProof/>
        </w:rPr>
        <w:t>[38]</w:t>
      </w:r>
      <w:r w:rsidR="00817964">
        <w:fldChar w:fldCharType="end"/>
      </w:r>
      <w:r w:rsidR="00772624">
        <w:t>. Convergence</w:t>
      </w:r>
      <w:r w:rsidR="00D8614D">
        <w:t xml:space="preserve"> and autocorrelation</w:t>
      </w:r>
      <w:r w:rsidR="00772624">
        <w:t xml:space="preserve"> of models was assessed visually by plotting the posterior distributions of the estimated parameters.</w:t>
      </w:r>
    </w:p>
    <w:p w14:paraId="1C09A90F" w14:textId="08C8CC61" w:rsidR="00A65A82" w:rsidRDefault="00A8700D" w:rsidP="00366899">
      <w:r>
        <w:t xml:space="preserve">For Experiment 1, </w:t>
      </w:r>
      <w:r w:rsidR="00522C2D">
        <w:t>functional group and life history of host</w:t>
      </w:r>
      <w:r w:rsidR="00C221A7">
        <w:t>,</w:t>
      </w:r>
      <w:r w:rsidR="00522C2D">
        <w:t xml:space="preserve"> as well as normalized transplant date (time lag between germination and receiving a host, scaled to difference in first transplant date)</w:t>
      </w:r>
      <w:r w:rsidR="00C221A7">
        <w:t>,</w:t>
      </w:r>
      <w:r w:rsidR="00522C2D">
        <w:t xml:space="preserve"> were added as fixed effects, whilst host species and phylogenetic effects were treated as random effects. </w:t>
      </w:r>
      <w:r w:rsidR="0005021E">
        <w:t xml:space="preserve">In the </w:t>
      </w:r>
      <w:r w:rsidR="00DE26E1">
        <w:t xml:space="preserve">event history analysis (EHA; survival) time point was also added as a fixed effect and </w:t>
      </w:r>
      <w:r w:rsidR="0013757B">
        <w:t>was modelled using the</w:t>
      </w:r>
      <w:r w:rsidR="00DE26E1">
        <w:t xml:space="preserve"> </w:t>
      </w:r>
      <w:r w:rsidR="005C2FD0">
        <w:t xml:space="preserve">binomial distribution with a </w:t>
      </w:r>
      <w:proofErr w:type="spellStart"/>
      <w:r w:rsidR="005C2FD0">
        <w:t>probit</w:t>
      </w:r>
      <w:proofErr w:type="spellEnd"/>
      <w:r w:rsidR="005C2FD0">
        <w:t xml:space="preserve"> link function</w:t>
      </w:r>
      <w:r w:rsidR="005B751B">
        <w:t>, otherwise response variables were modelled using</w:t>
      </w:r>
      <w:r w:rsidR="00DE26E1">
        <w:t xml:space="preserve"> the Poisson distribution. Time point five was removed from the EHA</w:t>
      </w:r>
      <w:r w:rsidR="00C221A7">
        <w:t>,</w:t>
      </w:r>
      <w:r w:rsidR="00DE26E1">
        <w:t xml:space="preserve"> as all but two individuals were dead at this time. We parameterised the reproductive output over time model differently. Time point and its interaction with life history were additional fixed effects and time points one and five were removed due to lack of reproduction at these time points.</w:t>
      </w:r>
      <w:r w:rsidR="00216999">
        <w:t xml:space="preserve"> </w:t>
      </w:r>
      <w:r w:rsidR="00A65A82">
        <w:t xml:space="preserve">We included a random effect </w:t>
      </w:r>
      <w:r w:rsidR="00EC13D9">
        <w:t xml:space="preserve">variance </w:t>
      </w:r>
      <w:r w:rsidR="00A65A82">
        <w:t xml:space="preserve">structure of an interaction of time point and host species using the us() variance function in </w:t>
      </w:r>
      <w:proofErr w:type="spellStart"/>
      <w:r w:rsidR="00A65A82">
        <w:t>MCMCglmm</w:t>
      </w:r>
      <w:proofErr w:type="spellEnd"/>
      <w:r w:rsidR="00A65A82">
        <w:t xml:space="preserve"> which allows covariance between host and time point:</w:t>
      </w:r>
    </w:p>
    <w:p w14:paraId="7A9EB510" w14:textId="5473CF82" w:rsidR="00A65A82" w:rsidRDefault="00470029" w:rsidP="00366899">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HE</m:t>
              </m:r>
            </m:sub>
          </m:sSub>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2,2</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2,3</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2,4</m:t>
                    </m:r>
                  </m:sub>
                </m:sSub>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2,3</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3,3</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3,4</m:t>
                    </m:r>
                  </m:sub>
                </m:sSub>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2,4</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3,4</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4,4</m:t>
                    </m:r>
                  </m:sub>
                </m:sSub>
              </m:e>
            </m:mr>
          </m:m>
        </m:oMath>
      </m:oMathPara>
    </w:p>
    <w:p w14:paraId="625B996F" w14:textId="7F746EE5" w:rsidR="00C1664A" w:rsidRDefault="00EC13D9" w:rsidP="00366899">
      <w:r>
        <w:t>Where V</w:t>
      </w:r>
      <w:r>
        <w:rPr>
          <w:vertAlign w:val="subscript"/>
        </w:rPr>
        <w:t>HE</w:t>
      </w:r>
      <w:r>
        <w:t xml:space="preserve"> is the variance in host effect</w:t>
      </w:r>
      <w:r w:rsidR="007B7C03">
        <w:t xml:space="preserve"> and T is the time point</w:t>
      </w:r>
      <w:r>
        <w:t>. The residual (</w:t>
      </w:r>
      <w:proofErr w:type="spellStart"/>
      <w:r>
        <w:t>V</w:t>
      </w:r>
      <w:r>
        <w:rPr>
          <w:i/>
          <w:vertAlign w:val="subscript"/>
        </w:rPr>
        <w:t>e</w:t>
      </w:r>
      <w:proofErr w:type="spellEnd"/>
      <w:r>
        <w:t>) variance-covariance matrix allowed no covariance between time points</w:t>
      </w:r>
      <w:r w:rsidR="007259AF">
        <w:t xml:space="preserve"> using the </w:t>
      </w:r>
      <w:proofErr w:type="spellStart"/>
      <w:r w:rsidR="007259AF">
        <w:t>MCMCglmm</w:t>
      </w:r>
      <w:proofErr w:type="spellEnd"/>
      <w:r w:rsidR="007259AF">
        <w:t xml:space="preserve"> function </w:t>
      </w:r>
      <w:proofErr w:type="spellStart"/>
      <w:r w:rsidR="007259AF">
        <w:t>idh</w:t>
      </w:r>
      <w:proofErr w:type="spellEnd"/>
      <w:r w:rsidR="007259AF">
        <w:t>()</w:t>
      </w:r>
      <w:r>
        <w:t>:</w:t>
      </w:r>
    </w:p>
    <w:p w14:paraId="15E5E6E4" w14:textId="0348D0E2" w:rsidR="00EC13D9" w:rsidRPr="007B7C03" w:rsidRDefault="00470029" w:rsidP="003668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m:t>
              </m:r>
            </m:sub>
          </m:sSub>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2,2</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3,3</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4,4</m:t>
                    </m:r>
                  </m:sub>
                </m:sSub>
              </m:e>
            </m:mr>
          </m:m>
        </m:oMath>
      </m:oMathPara>
    </w:p>
    <w:p w14:paraId="2015813D" w14:textId="15061D0C" w:rsidR="00546E07" w:rsidRPr="00546E07" w:rsidRDefault="00216999" w:rsidP="00EA3894">
      <w:r>
        <w:t>In Experiment 2, w</w:t>
      </w:r>
      <w:r w:rsidR="00546E07" w:rsidRPr="00216999">
        <w:t>e</w:t>
      </w:r>
      <w:r w:rsidR="00546E07">
        <w:t xml:space="preserve"> modelled end of season reproductive output as a function of </w:t>
      </w:r>
      <w:r w:rsidR="00546E07">
        <w:rPr>
          <w:i/>
        </w:rPr>
        <w:t>Euphrasia</w:t>
      </w:r>
      <w:r w:rsidR="00546E07">
        <w:t xml:space="preserve"> species</w:t>
      </w:r>
      <w:r w:rsidR="00C225DE">
        <w:t>,</w:t>
      </w:r>
      <w:r w:rsidR="00546E07">
        <w:t xml:space="preserve"> population of </w:t>
      </w:r>
      <w:r w:rsidR="00546E07">
        <w:rPr>
          <w:i/>
        </w:rPr>
        <w:t>Euphrasia</w:t>
      </w:r>
      <w:r w:rsidR="00546E07">
        <w:t xml:space="preserve"> species</w:t>
      </w:r>
      <w:r w:rsidR="00C225DE">
        <w:t xml:space="preserve"> and</w:t>
      </w:r>
      <w:r w:rsidR="002651D4">
        <w:t xml:space="preserve"> normalized</w:t>
      </w:r>
      <w:r w:rsidR="00C225DE">
        <w:t xml:space="preserve"> transplant date</w:t>
      </w:r>
      <w:r w:rsidR="00546E07">
        <w:t xml:space="preserve">. Host species and the host species interaction with </w:t>
      </w:r>
      <w:r w:rsidR="00546E07">
        <w:rPr>
          <w:i/>
        </w:rPr>
        <w:t>Euphrasia</w:t>
      </w:r>
      <w:r w:rsidR="00546E07">
        <w:t xml:space="preserve"> species were added as single parameter random effects. The correlation in hosts effects was calculated as the ratio of host effects to the host effects and host species interaction with </w:t>
      </w:r>
      <w:r w:rsidR="00546E07">
        <w:rPr>
          <w:i/>
        </w:rPr>
        <w:t>Euphrasia</w:t>
      </w:r>
      <w:r w:rsidR="00546E07">
        <w:t xml:space="preserve"> species combined.</w:t>
      </w:r>
      <w:r w:rsidR="00DB1B6A" w:rsidRPr="00DB1B6A">
        <w:t xml:space="preserve"> </w:t>
      </w:r>
    </w:p>
    <w:p w14:paraId="3E2B3271" w14:textId="088728C4" w:rsidR="00EB559E" w:rsidRDefault="00EB559E" w:rsidP="00EB559E">
      <w:r>
        <w:t xml:space="preserve">All code and data is available at </w:t>
      </w:r>
      <w:hyperlink r:id="rId17" w:history="1">
        <w:r>
          <w:rPr>
            <w:rStyle w:val="Hyperlink"/>
          </w:rPr>
          <w:t>https://github.com/Euphrasiologist/euphrasia_host_parasite</w:t>
        </w:r>
      </w:hyperlink>
      <w:r>
        <w:t>.</w:t>
      </w:r>
    </w:p>
    <w:p w14:paraId="5853545B" w14:textId="4A6DFE36" w:rsidR="007C1D26" w:rsidRDefault="007C1D26" w:rsidP="00EA3894"/>
    <w:p w14:paraId="0FD816B4" w14:textId="77777777" w:rsidR="007C1D26" w:rsidRDefault="007C1D26" w:rsidP="00EA3894"/>
    <w:p w14:paraId="6FEBC397" w14:textId="77777777" w:rsidR="007C1D26" w:rsidRDefault="007C1D26" w:rsidP="00EA3894"/>
    <w:p w14:paraId="42BB6DA5" w14:textId="77777777" w:rsidR="007C1D26" w:rsidRDefault="007C1D26" w:rsidP="00EA3894"/>
    <w:p w14:paraId="2B6A1B19" w14:textId="77777777" w:rsidR="007C1D26" w:rsidRDefault="007C1D26" w:rsidP="00EA3894"/>
    <w:p w14:paraId="576292AF" w14:textId="2906B3DB" w:rsidR="0037795B" w:rsidRDefault="00216999" w:rsidP="00EA3894">
      <w:r>
        <w:br w:type="page"/>
      </w:r>
    </w:p>
    <w:p w14:paraId="4561BE9F" w14:textId="48AECD2B" w:rsidR="007C1D26" w:rsidRDefault="007C1D26" w:rsidP="00EA3894">
      <w:r>
        <w:lastRenderedPageBreak/>
        <w:t>References:</w:t>
      </w:r>
      <w:r w:rsidR="00435631">
        <w:t xml:space="preserve"> [not yet formatted]</w:t>
      </w:r>
    </w:p>
    <w:p w14:paraId="55CADEF4" w14:textId="77777777" w:rsidR="001767D6" w:rsidRPr="001767D6" w:rsidRDefault="007C1D26" w:rsidP="001767D6">
      <w:pPr>
        <w:pStyle w:val="EndNoteBibliography"/>
        <w:spacing w:after="0"/>
        <w:ind w:left="720" w:hanging="720"/>
        <w:rPr>
          <w:noProof/>
        </w:rPr>
      </w:pPr>
      <w:r>
        <w:fldChar w:fldCharType="begin"/>
      </w:r>
      <w:r>
        <w:instrText xml:space="preserve"> ADDIN EN.REFLIST </w:instrText>
      </w:r>
      <w:r>
        <w:fldChar w:fldCharType="separate"/>
      </w:r>
      <w:r w:rsidR="001767D6" w:rsidRPr="001767D6">
        <w:rPr>
          <w:noProof/>
        </w:rPr>
        <w:t>1.</w:t>
      </w:r>
      <w:r w:rsidR="001767D6" w:rsidRPr="001767D6">
        <w:rPr>
          <w:noProof/>
        </w:rPr>
        <w:tab/>
        <w:t xml:space="preserve">Tesitel, J., </w:t>
      </w:r>
      <w:r w:rsidR="001767D6" w:rsidRPr="001767D6">
        <w:rPr>
          <w:i/>
          <w:noProof/>
        </w:rPr>
        <w:t>Functional biology of parasitic plants: a review.</w:t>
      </w:r>
      <w:r w:rsidR="001767D6" w:rsidRPr="001767D6">
        <w:rPr>
          <w:noProof/>
        </w:rPr>
        <w:t xml:space="preserve"> Plant Ecology and Evolution, 2016. </w:t>
      </w:r>
      <w:r w:rsidR="001767D6" w:rsidRPr="001767D6">
        <w:rPr>
          <w:b/>
          <w:noProof/>
        </w:rPr>
        <w:t>149</w:t>
      </w:r>
      <w:r w:rsidR="001767D6" w:rsidRPr="001767D6">
        <w:rPr>
          <w:noProof/>
        </w:rPr>
        <w:t>(1): p. 5-20.</w:t>
      </w:r>
    </w:p>
    <w:p w14:paraId="517207C0" w14:textId="77777777" w:rsidR="001767D6" w:rsidRPr="001767D6" w:rsidRDefault="001767D6" w:rsidP="001767D6">
      <w:pPr>
        <w:pStyle w:val="EndNoteBibliography"/>
        <w:spacing w:after="0"/>
        <w:ind w:left="720" w:hanging="720"/>
        <w:rPr>
          <w:noProof/>
        </w:rPr>
      </w:pPr>
      <w:r w:rsidRPr="001767D6">
        <w:rPr>
          <w:noProof/>
        </w:rPr>
        <w:t>2.</w:t>
      </w:r>
      <w:r w:rsidRPr="001767D6">
        <w:rPr>
          <w:noProof/>
        </w:rPr>
        <w:tab/>
        <w:t xml:space="preserve">Pywell, R.F., et al., </w:t>
      </w:r>
      <w:r w:rsidRPr="001767D6">
        <w:rPr>
          <w:i/>
          <w:noProof/>
        </w:rPr>
        <w:t>Facilitating grassland diversification using the hemiparasitic plant Rhinanthus minor.</w:t>
      </w:r>
      <w:r w:rsidRPr="001767D6">
        <w:rPr>
          <w:noProof/>
        </w:rPr>
        <w:t xml:space="preserve"> Journal of Applied Ecology, 2004. </w:t>
      </w:r>
      <w:r w:rsidRPr="001767D6">
        <w:rPr>
          <w:b/>
          <w:noProof/>
        </w:rPr>
        <w:t>41</w:t>
      </w:r>
      <w:r w:rsidRPr="001767D6">
        <w:rPr>
          <w:noProof/>
        </w:rPr>
        <w:t>(5): p. 880-887.</w:t>
      </w:r>
    </w:p>
    <w:p w14:paraId="03AB1C38" w14:textId="77777777" w:rsidR="001767D6" w:rsidRPr="001767D6" w:rsidRDefault="001767D6" w:rsidP="001767D6">
      <w:pPr>
        <w:pStyle w:val="EndNoteBibliography"/>
        <w:spacing w:after="0"/>
        <w:ind w:left="720" w:hanging="720"/>
        <w:rPr>
          <w:noProof/>
        </w:rPr>
      </w:pPr>
      <w:r w:rsidRPr="001767D6">
        <w:rPr>
          <w:noProof/>
        </w:rPr>
        <w:t>3.</w:t>
      </w:r>
      <w:r w:rsidRPr="001767D6">
        <w:rPr>
          <w:noProof/>
        </w:rPr>
        <w:tab/>
        <w:t xml:space="preserve">Spallek, T., M. Mutuku, and K. Shirasu, </w:t>
      </w:r>
      <w:r w:rsidRPr="001767D6">
        <w:rPr>
          <w:i/>
          <w:noProof/>
        </w:rPr>
        <w:t>The genus Striga: a witch profile.</w:t>
      </w:r>
      <w:r w:rsidRPr="001767D6">
        <w:rPr>
          <w:noProof/>
        </w:rPr>
        <w:t xml:space="preserve"> Molecular Plant Pathology, 2013. </w:t>
      </w:r>
      <w:r w:rsidRPr="001767D6">
        <w:rPr>
          <w:b/>
          <w:noProof/>
        </w:rPr>
        <w:t>14</w:t>
      </w:r>
      <w:r w:rsidRPr="001767D6">
        <w:rPr>
          <w:noProof/>
        </w:rPr>
        <w:t>(9): p. 861-869.</w:t>
      </w:r>
    </w:p>
    <w:p w14:paraId="36B7FE59" w14:textId="77777777" w:rsidR="001767D6" w:rsidRPr="001767D6" w:rsidRDefault="001767D6" w:rsidP="001767D6">
      <w:pPr>
        <w:pStyle w:val="EndNoteBibliography"/>
        <w:spacing w:after="0"/>
        <w:ind w:left="720" w:hanging="720"/>
        <w:rPr>
          <w:noProof/>
        </w:rPr>
      </w:pPr>
      <w:r w:rsidRPr="001767D6">
        <w:rPr>
          <w:noProof/>
        </w:rPr>
        <w:t>4.</w:t>
      </w:r>
      <w:r w:rsidRPr="001767D6">
        <w:rPr>
          <w:noProof/>
        </w:rPr>
        <w:tab/>
        <w:t xml:space="preserve">Yang, Z.Z., et al., </w:t>
      </w:r>
      <w:r w:rsidRPr="001767D6">
        <w:rPr>
          <w:i/>
          <w:noProof/>
        </w:rPr>
        <w:t>Convergent horizontal gene transfer and cross-talk of mobile nucleic acids in parasitic plants.</w:t>
      </w:r>
      <w:r w:rsidRPr="001767D6">
        <w:rPr>
          <w:noProof/>
        </w:rPr>
        <w:t xml:space="preserve"> Nature Plants, 2019. </w:t>
      </w:r>
      <w:r w:rsidRPr="001767D6">
        <w:rPr>
          <w:b/>
          <w:noProof/>
        </w:rPr>
        <w:t>5</w:t>
      </w:r>
      <w:r w:rsidRPr="001767D6">
        <w:rPr>
          <w:noProof/>
        </w:rPr>
        <w:t>(9): p. 991-1001.</w:t>
      </w:r>
    </w:p>
    <w:p w14:paraId="643B4256" w14:textId="77777777" w:rsidR="001767D6" w:rsidRPr="001767D6" w:rsidRDefault="001767D6" w:rsidP="001767D6">
      <w:pPr>
        <w:pStyle w:val="EndNoteBibliography"/>
        <w:spacing w:after="0"/>
        <w:ind w:left="720" w:hanging="720"/>
        <w:rPr>
          <w:noProof/>
        </w:rPr>
      </w:pPr>
      <w:r w:rsidRPr="001767D6">
        <w:rPr>
          <w:noProof/>
        </w:rPr>
        <w:t>5.</w:t>
      </w:r>
      <w:r w:rsidRPr="001767D6">
        <w:rPr>
          <w:noProof/>
        </w:rPr>
        <w:tab/>
        <w:t xml:space="preserve">Nie, L.P., et al., </w:t>
      </w:r>
      <w:r w:rsidRPr="001767D6">
        <w:rPr>
          <w:i/>
          <w:noProof/>
        </w:rPr>
        <w:t>Gene Losses and Variations in Chloroplast Genome of Parasitic Plant Macrosolen and Phylogenetic Relationships within Santalales.</w:t>
      </w:r>
      <w:r w:rsidRPr="001767D6">
        <w:rPr>
          <w:noProof/>
        </w:rPr>
        <w:t xml:space="preserve"> International Journal of Molecular Sciences, 2019. </w:t>
      </w:r>
      <w:r w:rsidRPr="001767D6">
        <w:rPr>
          <w:b/>
          <w:noProof/>
        </w:rPr>
        <w:t>20</w:t>
      </w:r>
      <w:r w:rsidRPr="001767D6">
        <w:rPr>
          <w:noProof/>
        </w:rPr>
        <w:t>(22).</w:t>
      </w:r>
    </w:p>
    <w:p w14:paraId="75C3F1C8" w14:textId="77777777" w:rsidR="001767D6" w:rsidRPr="001767D6" w:rsidRDefault="001767D6" w:rsidP="001767D6">
      <w:pPr>
        <w:pStyle w:val="EndNoteBibliography"/>
        <w:spacing w:after="0"/>
        <w:ind w:left="720" w:hanging="720"/>
        <w:rPr>
          <w:noProof/>
        </w:rPr>
      </w:pPr>
      <w:r w:rsidRPr="001767D6">
        <w:rPr>
          <w:noProof/>
        </w:rPr>
        <w:t>6.</w:t>
      </w:r>
      <w:r w:rsidRPr="001767D6">
        <w:rPr>
          <w:noProof/>
        </w:rPr>
        <w:tab/>
        <w:t xml:space="preserve">Estabrook, E.M. and J.I. Yoder, </w:t>
      </w:r>
      <w:r w:rsidRPr="001767D6">
        <w:rPr>
          <w:i/>
          <w:noProof/>
        </w:rPr>
        <w:t>Plant-plant communications: Rhizosphere signaling between parasitic angiosperms and their hosts.</w:t>
      </w:r>
      <w:r w:rsidRPr="001767D6">
        <w:rPr>
          <w:noProof/>
        </w:rPr>
        <w:t xml:space="preserve"> Plant Physiology, 1998. </w:t>
      </w:r>
      <w:r w:rsidRPr="001767D6">
        <w:rPr>
          <w:b/>
          <w:noProof/>
        </w:rPr>
        <w:t>116</w:t>
      </w:r>
      <w:r w:rsidRPr="001767D6">
        <w:rPr>
          <w:noProof/>
        </w:rPr>
        <w:t>(1): p. 1-7.</w:t>
      </w:r>
    </w:p>
    <w:p w14:paraId="06657745" w14:textId="77777777" w:rsidR="001767D6" w:rsidRPr="001767D6" w:rsidRDefault="001767D6" w:rsidP="001767D6">
      <w:pPr>
        <w:pStyle w:val="EndNoteBibliography"/>
        <w:spacing w:after="0"/>
        <w:ind w:left="720" w:hanging="720"/>
        <w:rPr>
          <w:noProof/>
        </w:rPr>
      </w:pPr>
      <w:r w:rsidRPr="001767D6">
        <w:rPr>
          <w:noProof/>
        </w:rPr>
        <w:t>7.</w:t>
      </w:r>
      <w:r w:rsidRPr="001767D6">
        <w:rPr>
          <w:noProof/>
        </w:rPr>
        <w:tab/>
        <w:t xml:space="preserve">Yang, Z.Z., et al., </w:t>
      </w:r>
      <w:r w:rsidRPr="001767D6">
        <w:rPr>
          <w:i/>
          <w:noProof/>
        </w:rPr>
        <w:t>Comparative Transcriptome Analyses Reveal Core Parasitism Genes and Suggest Gene Duplication and Repurposing as Sources of Structural Novelty.</w:t>
      </w:r>
      <w:r w:rsidRPr="001767D6">
        <w:rPr>
          <w:noProof/>
        </w:rPr>
        <w:t xml:space="preserve"> Molecular Biology and Evolution, 2015. </w:t>
      </w:r>
      <w:r w:rsidRPr="001767D6">
        <w:rPr>
          <w:b/>
          <w:noProof/>
        </w:rPr>
        <w:t>32</w:t>
      </w:r>
      <w:r w:rsidRPr="001767D6">
        <w:rPr>
          <w:noProof/>
        </w:rPr>
        <w:t>(3): p. 767-790.</w:t>
      </w:r>
    </w:p>
    <w:p w14:paraId="1300B403" w14:textId="77777777" w:rsidR="001767D6" w:rsidRPr="001767D6" w:rsidRDefault="001767D6" w:rsidP="001767D6">
      <w:pPr>
        <w:pStyle w:val="EndNoteBibliography"/>
        <w:spacing w:after="0"/>
        <w:ind w:left="720" w:hanging="720"/>
        <w:rPr>
          <w:noProof/>
        </w:rPr>
      </w:pPr>
      <w:r w:rsidRPr="001767D6">
        <w:rPr>
          <w:noProof/>
        </w:rPr>
        <w:t>8.</w:t>
      </w:r>
      <w:r w:rsidRPr="001767D6">
        <w:rPr>
          <w:noProof/>
        </w:rPr>
        <w:tab/>
        <w:t xml:space="preserve">Yeo, P., </w:t>
      </w:r>
      <w:r w:rsidRPr="001767D6">
        <w:rPr>
          <w:i/>
          <w:noProof/>
        </w:rPr>
        <w:t>The Growth of Euphrasia in Cultivation.</w:t>
      </w:r>
      <w:r w:rsidRPr="001767D6">
        <w:rPr>
          <w:noProof/>
        </w:rPr>
        <w:t xml:space="preserve"> Watsonia, 1964. </w:t>
      </w:r>
      <w:r w:rsidRPr="001767D6">
        <w:rPr>
          <w:b/>
          <w:noProof/>
        </w:rPr>
        <w:t>6</w:t>
      </w:r>
      <w:r w:rsidRPr="001767D6">
        <w:rPr>
          <w:noProof/>
        </w:rPr>
        <w:t>(1): p. 1-24.</w:t>
      </w:r>
    </w:p>
    <w:p w14:paraId="1BBFD0C9" w14:textId="77777777" w:rsidR="001767D6" w:rsidRPr="001767D6" w:rsidRDefault="001767D6" w:rsidP="001767D6">
      <w:pPr>
        <w:pStyle w:val="EndNoteBibliography"/>
        <w:spacing w:after="0"/>
        <w:ind w:left="720" w:hanging="720"/>
        <w:rPr>
          <w:noProof/>
        </w:rPr>
      </w:pPr>
      <w:r w:rsidRPr="001767D6">
        <w:rPr>
          <w:noProof/>
        </w:rPr>
        <w:t>9.</w:t>
      </w:r>
      <w:r w:rsidRPr="001767D6">
        <w:rPr>
          <w:noProof/>
        </w:rPr>
        <w:tab/>
        <w:t xml:space="preserve">Matthies, D., </w:t>
      </w:r>
      <w:r w:rsidRPr="001767D6">
        <w:rPr>
          <w:i/>
          <w:noProof/>
        </w:rPr>
        <w:t>Interactions between a root hemiparasite and 27 different hosts: Growth, biomass allocation and plant architecture.</w:t>
      </w:r>
      <w:r w:rsidRPr="001767D6">
        <w:rPr>
          <w:noProof/>
        </w:rPr>
        <w:t xml:space="preserve"> Perspectives in Plant Ecology Evolution and Systematics, 2017. </w:t>
      </w:r>
      <w:r w:rsidRPr="001767D6">
        <w:rPr>
          <w:b/>
          <w:noProof/>
        </w:rPr>
        <w:t>24</w:t>
      </w:r>
      <w:r w:rsidRPr="001767D6">
        <w:rPr>
          <w:noProof/>
        </w:rPr>
        <w:t>: p. 118-137.</w:t>
      </w:r>
    </w:p>
    <w:p w14:paraId="1E8B67DD" w14:textId="77777777" w:rsidR="001767D6" w:rsidRPr="001767D6" w:rsidRDefault="001767D6" w:rsidP="001767D6">
      <w:pPr>
        <w:pStyle w:val="EndNoteBibliography"/>
        <w:spacing w:after="0"/>
        <w:ind w:left="720" w:hanging="720"/>
        <w:rPr>
          <w:noProof/>
        </w:rPr>
      </w:pPr>
      <w:r w:rsidRPr="001767D6">
        <w:rPr>
          <w:noProof/>
        </w:rPr>
        <w:t>10.</w:t>
      </w:r>
      <w:r w:rsidRPr="001767D6">
        <w:rPr>
          <w:noProof/>
        </w:rPr>
        <w:tab/>
        <w:t xml:space="preserve">Seel, W.E. and M.C. Press, </w:t>
      </w:r>
      <w:r w:rsidRPr="001767D6">
        <w:rPr>
          <w:i/>
          <w:noProof/>
        </w:rPr>
        <w:t>INFLUENCE OF THE HOST ON 3 SUB-ARCTIC ANNUAL FACULTATIVE ROOT HEMIPARASITES .1. GROWTH, MINERAL ACCUMULATION AND ABOVEGROUND DRY-MATTER PARTITIONING.</w:t>
      </w:r>
      <w:r w:rsidRPr="001767D6">
        <w:rPr>
          <w:noProof/>
        </w:rPr>
        <w:t xml:space="preserve"> New Phytologist, 1993. </w:t>
      </w:r>
      <w:r w:rsidRPr="001767D6">
        <w:rPr>
          <w:b/>
          <w:noProof/>
        </w:rPr>
        <w:t>125</w:t>
      </w:r>
      <w:r w:rsidRPr="001767D6">
        <w:rPr>
          <w:noProof/>
        </w:rPr>
        <w:t>(1): p. 131-138.</w:t>
      </w:r>
    </w:p>
    <w:p w14:paraId="21DEF30F" w14:textId="77777777" w:rsidR="001767D6" w:rsidRPr="001767D6" w:rsidRDefault="001767D6" w:rsidP="001767D6">
      <w:pPr>
        <w:pStyle w:val="EndNoteBibliography"/>
        <w:spacing w:after="0"/>
        <w:ind w:left="720" w:hanging="720"/>
        <w:rPr>
          <w:noProof/>
        </w:rPr>
      </w:pPr>
      <w:r w:rsidRPr="001767D6">
        <w:rPr>
          <w:noProof/>
        </w:rPr>
        <w:t>11.</w:t>
      </w:r>
      <w:r w:rsidRPr="001767D6">
        <w:rPr>
          <w:noProof/>
        </w:rPr>
        <w:tab/>
        <w:t xml:space="preserve">Atsatt, P.R. and D.R. Strong, </w:t>
      </w:r>
      <w:r w:rsidRPr="001767D6">
        <w:rPr>
          <w:i/>
          <w:noProof/>
        </w:rPr>
        <w:t>POPULATION BIOLOGY OF ANNUAL GRASSLAND HEMIPARASITES .1. HOST ENVIRONMENT.</w:t>
      </w:r>
      <w:r w:rsidRPr="001767D6">
        <w:rPr>
          <w:noProof/>
        </w:rPr>
        <w:t xml:space="preserve"> Evolution, 1970. </w:t>
      </w:r>
      <w:r w:rsidRPr="001767D6">
        <w:rPr>
          <w:b/>
          <w:noProof/>
        </w:rPr>
        <w:t>24</w:t>
      </w:r>
      <w:r w:rsidRPr="001767D6">
        <w:rPr>
          <w:noProof/>
        </w:rPr>
        <w:t>(2): p. 278-&amp;.</w:t>
      </w:r>
    </w:p>
    <w:p w14:paraId="2A95B5E0" w14:textId="77777777" w:rsidR="001767D6" w:rsidRPr="001767D6" w:rsidRDefault="001767D6" w:rsidP="001767D6">
      <w:pPr>
        <w:pStyle w:val="EndNoteBibliography"/>
        <w:spacing w:after="0"/>
        <w:ind w:left="720" w:hanging="720"/>
        <w:rPr>
          <w:noProof/>
        </w:rPr>
      </w:pPr>
      <w:r w:rsidRPr="001767D6">
        <w:rPr>
          <w:noProof/>
        </w:rPr>
        <w:t>12.</w:t>
      </w:r>
      <w:r w:rsidRPr="001767D6">
        <w:rPr>
          <w:noProof/>
        </w:rPr>
        <w:tab/>
        <w:t xml:space="preserve">Snogerup, B., </w:t>
      </w:r>
      <w:r w:rsidRPr="001767D6">
        <w:rPr>
          <w:i/>
          <w:noProof/>
        </w:rPr>
        <w:t>HOST INFLUENCE ON NORTHWEST EUROPEAN TAXA OF ODONTITES (SCROPHULARIACEAE).</w:t>
      </w:r>
      <w:r w:rsidRPr="001767D6">
        <w:rPr>
          <w:noProof/>
        </w:rPr>
        <w:t xml:space="preserve"> Annales Botanici Fennici, 1982. </w:t>
      </w:r>
      <w:r w:rsidRPr="001767D6">
        <w:rPr>
          <w:b/>
          <w:noProof/>
        </w:rPr>
        <w:t>19</w:t>
      </w:r>
      <w:r w:rsidRPr="001767D6">
        <w:rPr>
          <w:noProof/>
        </w:rPr>
        <w:t>(1): p. 17-30.</w:t>
      </w:r>
    </w:p>
    <w:p w14:paraId="1FF2464B" w14:textId="77777777" w:rsidR="001767D6" w:rsidRPr="001767D6" w:rsidRDefault="001767D6" w:rsidP="001767D6">
      <w:pPr>
        <w:pStyle w:val="EndNoteBibliography"/>
        <w:spacing w:after="0"/>
        <w:ind w:left="720" w:hanging="720"/>
        <w:rPr>
          <w:noProof/>
        </w:rPr>
      </w:pPr>
      <w:r w:rsidRPr="001767D6">
        <w:rPr>
          <w:noProof/>
        </w:rPr>
        <w:t>13.</w:t>
      </w:r>
      <w:r w:rsidRPr="001767D6">
        <w:rPr>
          <w:noProof/>
        </w:rPr>
        <w:tab/>
        <w:t xml:space="preserve">Cameron, D.D., A.M. Coats, and W.E. Seel, </w:t>
      </w:r>
      <w:r w:rsidRPr="001767D6">
        <w:rPr>
          <w:i/>
          <w:noProof/>
        </w:rPr>
        <w:t>Differential resistance among host and non-host species underlies the variable success of the hemi-parasitic plant Rhinanthus minor.</w:t>
      </w:r>
      <w:r w:rsidRPr="001767D6">
        <w:rPr>
          <w:noProof/>
        </w:rPr>
        <w:t xml:space="preserve"> Annals of Botany, 2006. </w:t>
      </w:r>
      <w:r w:rsidRPr="001767D6">
        <w:rPr>
          <w:b/>
          <w:noProof/>
        </w:rPr>
        <w:t>98</w:t>
      </w:r>
      <w:r w:rsidRPr="001767D6">
        <w:rPr>
          <w:noProof/>
        </w:rPr>
        <w:t>(6): p. 1289-1299.</w:t>
      </w:r>
    </w:p>
    <w:p w14:paraId="2702A1A4" w14:textId="77777777" w:rsidR="001767D6" w:rsidRPr="001767D6" w:rsidRDefault="001767D6" w:rsidP="001767D6">
      <w:pPr>
        <w:pStyle w:val="EndNoteBibliography"/>
        <w:spacing w:after="0"/>
        <w:ind w:left="720" w:hanging="720"/>
        <w:rPr>
          <w:noProof/>
        </w:rPr>
      </w:pPr>
      <w:r w:rsidRPr="001767D6">
        <w:rPr>
          <w:noProof/>
        </w:rPr>
        <w:t>14.</w:t>
      </w:r>
      <w:r w:rsidRPr="001767D6">
        <w:rPr>
          <w:noProof/>
        </w:rPr>
        <w:tab/>
        <w:t xml:space="preserve">Seel, W.E., R.E. Cooper, and M.C. Press, </w:t>
      </w:r>
      <w:r w:rsidRPr="001767D6">
        <w:rPr>
          <w:i/>
          <w:noProof/>
        </w:rPr>
        <w:t>GROWTH, GAS-EXCHANGE AND WATER-USE EFFICIENCY OF THE FACULTATIVE HEMIPARASITE RHINANTHUS-MINOR ASSOCIATED WITH HOSTS DIFFERING IN FOLIAR NITROGEN CONCENTRATION.</w:t>
      </w:r>
      <w:r w:rsidRPr="001767D6">
        <w:rPr>
          <w:noProof/>
        </w:rPr>
        <w:t xml:space="preserve"> Physiologia Plantarum, 1993. </w:t>
      </w:r>
      <w:r w:rsidRPr="001767D6">
        <w:rPr>
          <w:b/>
          <w:noProof/>
        </w:rPr>
        <w:t>89</w:t>
      </w:r>
      <w:r w:rsidRPr="001767D6">
        <w:rPr>
          <w:noProof/>
        </w:rPr>
        <w:t>(1): p. 64-70.</w:t>
      </w:r>
    </w:p>
    <w:p w14:paraId="669FC754" w14:textId="77777777" w:rsidR="001767D6" w:rsidRPr="001767D6" w:rsidRDefault="001767D6" w:rsidP="001767D6">
      <w:pPr>
        <w:pStyle w:val="EndNoteBibliography"/>
        <w:spacing w:after="0"/>
        <w:ind w:left="720" w:hanging="720"/>
        <w:rPr>
          <w:noProof/>
        </w:rPr>
      </w:pPr>
      <w:r w:rsidRPr="001767D6">
        <w:rPr>
          <w:noProof/>
        </w:rPr>
        <w:t>15.</w:t>
      </w:r>
      <w:r w:rsidRPr="001767D6">
        <w:rPr>
          <w:noProof/>
        </w:rPr>
        <w:tab/>
        <w:t xml:space="preserve">Okubamichael, D.Y., M.E. Griffiths, and D. Ward, </w:t>
      </w:r>
      <w:r w:rsidRPr="001767D6">
        <w:rPr>
          <w:i/>
          <w:noProof/>
        </w:rPr>
        <w:t>Reciprocal transplant experiment suggests host specificity of the mistletoe Agelanthus natalitius in South Africa.</w:t>
      </w:r>
      <w:r w:rsidRPr="001767D6">
        <w:rPr>
          <w:noProof/>
        </w:rPr>
        <w:t xml:space="preserve"> Journal of Tropical Ecology, 2014. </w:t>
      </w:r>
      <w:r w:rsidRPr="001767D6">
        <w:rPr>
          <w:b/>
          <w:noProof/>
        </w:rPr>
        <w:t>30</w:t>
      </w:r>
      <w:r w:rsidRPr="001767D6">
        <w:rPr>
          <w:noProof/>
        </w:rPr>
        <w:t>: p. 153-163.</w:t>
      </w:r>
    </w:p>
    <w:p w14:paraId="1FE4F48D" w14:textId="77777777" w:rsidR="001767D6" w:rsidRPr="001767D6" w:rsidRDefault="001767D6" w:rsidP="001767D6">
      <w:pPr>
        <w:pStyle w:val="EndNoteBibliography"/>
        <w:spacing w:after="0"/>
        <w:ind w:left="720" w:hanging="720"/>
        <w:rPr>
          <w:noProof/>
        </w:rPr>
      </w:pPr>
      <w:r w:rsidRPr="001767D6">
        <w:rPr>
          <w:noProof/>
        </w:rPr>
        <w:t>16.</w:t>
      </w:r>
      <w:r w:rsidRPr="001767D6">
        <w:rPr>
          <w:noProof/>
        </w:rPr>
        <w:tab/>
        <w:t xml:space="preserve">Marvier, M., </w:t>
      </w:r>
      <w:r w:rsidRPr="001767D6">
        <w:rPr>
          <w:i/>
          <w:noProof/>
        </w:rPr>
        <w:t>A mixed diet improves performance and herbivore resistance of a parasitic plant.</w:t>
      </w:r>
      <w:r w:rsidRPr="001767D6">
        <w:rPr>
          <w:noProof/>
        </w:rPr>
        <w:t xml:space="preserve"> Ecology, 1998. </w:t>
      </w:r>
      <w:r w:rsidRPr="001767D6">
        <w:rPr>
          <w:b/>
          <w:noProof/>
        </w:rPr>
        <w:t>79</w:t>
      </w:r>
      <w:r w:rsidRPr="001767D6">
        <w:rPr>
          <w:noProof/>
        </w:rPr>
        <w:t>(4): p. 1272-1280.</w:t>
      </w:r>
    </w:p>
    <w:p w14:paraId="1A66E17D" w14:textId="77777777" w:rsidR="001767D6" w:rsidRPr="001767D6" w:rsidRDefault="001767D6" w:rsidP="001767D6">
      <w:pPr>
        <w:pStyle w:val="EndNoteBibliography"/>
        <w:spacing w:after="0"/>
        <w:ind w:left="720" w:hanging="720"/>
        <w:rPr>
          <w:noProof/>
        </w:rPr>
      </w:pPr>
      <w:r w:rsidRPr="001767D6">
        <w:rPr>
          <w:noProof/>
        </w:rPr>
        <w:t>17.</w:t>
      </w:r>
      <w:r w:rsidRPr="001767D6">
        <w:rPr>
          <w:noProof/>
        </w:rPr>
        <w:tab/>
        <w:t xml:space="preserve">Rowntree, J.K., et al., </w:t>
      </w:r>
      <w:r w:rsidRPr="001767D6">
        <w:rPr>
          <w:i/>
          <w:noProof/>
        </w:rPr>
        <w:t>The effect of multiple host species on a keystone parasitic plant and its aphid herbivores.</w:t>
      </w:r>
      <w:r w:rsidRPr="001767D6">
        <w:rPr>
          <w:noProof/>
        </w:rPr>
        <w:t xml:space="preserve"> Functional Ecology, 2014. </w:t>
      </w:r>
      <w:r w:rsidRPr="001767D6">
        <w:rPr>
          <w:b/>
          <w:noProof/>
        </w:rPr>
        <w:t>28</w:t>
      </w:r>
      <w:r w:rsidRPr="001767D6">
        <w:rPr>
          <w:noProof/>
        </w:rPr>
        <w:t>(4): p. 829-836.</w:t>
      </w:r>
    </w:p>
    <w:p w14:paraId="284DBD42" w14:textId="77777777" w:rsidR="001767D6" w:rsidRPr="001767D6" w:rsidRDefault="001767D6" w:rsidP="001767D6">
      <w:pPr>
        <w:pStyle w:val="EndNoteBibliography"/>
        <w:spacing w:after="0"/>
        <w:ind w:left="720" w:hanging="720"/>
        <w:rPr>
          <w:noProof/>
        </w:rPr>
      </w:pPr>
      <w:r w:rsidRPr="001767D6">
        <w:rPr>
          <w:noProof/>
        </w:rPr>
        <w:t>18.</w:t>
      </w:r>
      <w:r w:rsidRPr="001767D6">
        <w:rPr>
          <w:noProof/>
        </w:rPr>
        <w:tab/>
        <w:t xml:space="preserve">Naumann, J., et al., </w:t>
      </w:r>
      <w:r w:rsidRPr="001767D6">
        <w:rPr>
          <w:i/>
          <w:noProof/>
        </w:rPr>
        <w:t>Single-Copy Nuclear Genes Place Haustorial Hydnoraceae within Piperales and Reveal a Cretaceous Origin of Multiple Parasitic Angiosperm Lineages.</w:t>
      </w:r>
      <w:r w:rsidRPr="001767D6">
        <w:rPr>
          <w:noProof/>
        </w:rPr>
        <w:t xml:space="preserve"> Plos One, 2013. </w:t>
      </w:r>
      <w:r w:rsidRPr="001767D6">
        <w:rPr>
          <w:b/>
          <w:noProof/>
        </w:rPr>
        <w:t>8</w:t>
      </w:r>
      <w:r w:rsidRPr="001767D6">
        <w:rPr>
          <w:noProof/>
        </w:rPr>
        <w:t>(11).</w:t>
      </w:r>
    </w:p>
    <w:p w14:paraId="5D4BE5E6" w14:textId="77777777" w:rsidR="001767D6" w:rsidRPr="001767D6" w:rsidRDefault="001767D6" w:rsidP="001767D6">
      <w:pPr>
        <w:pStyle w:val="EndNoteBibliography"/>
        <w:spacing w:after="0"/>
        <w:ind w:left="720" w:hanging="720"/>
        <w:rPr>
          <w:noProof/>
        </w:rPr>
      </w:pPr>
      <w:r w:rsidRPr="001767D6">
        <w:rPr>
          <w:noProof/>
        </w:rPr>
        <w:t>19.</w:t>
      </w:r>
      <w:r w:rsidRPr="001767D6">
        <w:rPr>
          <w:noProof/>
        </w:rPr>
        <w:tab/>
        <w:t xml:space="preserve">Garnier, E., </w:t>
      </w:r>
      <w:r w:rsidRPr="001767D6">
        <w:rPr>
          <w:i/>
          <w:noProof/>
        </w:rPr>
        <w:t>GROWTH ANALYSIS OF CONGENERIC ANNUAL AND PERENNIAL GRASS SPECIES.</w:t>
      </w:r>
      <w:r w:rsidRPr="001767D6">
        <w:rPr>
          <w:noProof/>
        </w:rPr>
        <w:t xml:space="preserve"> Journal of Ecology, 1992. </w:t>
      </w:r>
      <w:r w:rsidRPr="001767D6">
        <w:rPr>
          <w:b/>
          <w:noProof/>
        </w:rPr>
        <w:t>80</w:t>
      </w:r>
      <w:r w:rsidRPr="001767D6">
        <w:rPr>
          <w:noProof/>
        </w:rPr>
        <w:t>(4): p. 665-675.</w:t>
      </w:r>
    </w:p>
    <w:p w14:paraId="6B044164" w14:textId="77777777" w:rsidR="001767D6" w:rsidRPr="001767D6" w:rsidRDefault="001767D6" w:rsidP="001767D6">
      <w:pPr>
        <w:pStyle w:val="EndNoteBibliography"/>
        <w:spacing w:after="0"/>
        <w:ind w:left="720" w:hanging="720"/>
        <w:rPr>
          <w:noProof/>
        </w:rPr>
      </w:pPr>
      <w:r w:rsidRPr="001767D6">
        <w:rPr>
          <w:noProof/>
        </w:rPr>
        <w:t>20.</w:t>
      </w:r>
      <w:r w:rsidRPr="001767D6">
        <w:rPr>
          <w:noProof/>
        </w:rPr>
        <w:tab/>
        <w:t xml:space="preserve">Garnier, E. and S. Vancaeyzeele, </w:t>
      </w:r>
      <w:r w:rsidRPr="001767D6">
        <w:rPr>
          <w:i/>
          <w:noProof/>
        </w:rPr>
        <w:t>CARBON AND NITROGEN-CONTENT OF CONGENERIC ANNUAL AND PERENNIAL GRASS SPECIES - RELATIONSHIPS WITH GROWTH.</w:t>
      </w:r>
      <w:r w:rsidRPr="001767D6">
        <w:rPr>
          <w:noProof/>
        </w:rPr>
        <w:t xml:space="preserve"> Plant Cell and Environment, 1994. </w:t>
      </w:r>
      <w:r w:rsidRPr="001767D6">
        <w:rPr>
          <w:b/>
          <w:noProof/>
        </w:rPr>
        <w:t>17</w:t>
      </w:r>
      <w:r w:rsidRPr="001767D6">
        <w:rPr>
          <w:noProof/>
        </w:rPr>
        <w:t>(4): p. 399-407.</w:t>
      </w:r>
    </w:p>
    <w:p w14:paraId="15A2EE7F" w14:textId="77777777" w:rsidR="001767D6" w:rsidRPr="001767D6" w:rsidRDefault="001767D6" w:rsidP="001767D6">
      <w:pPr>
        <w:pStyle w:val="EndNoteBibliography"/>
        <w:spacing w:after="0"/>
        <w:ind w:left="720" w:hanging="720"/>
        <w:rPr>
          <w:noProof/>
        </w:rPr>
      </w:pPr>
      <w:r w:rsidRPr="001767D6">
        <w:rPr>
          <w:noProof/>
        </w:rPr>
        <w:lastRenderedPageBreak/>
        <w:t>21.</w:t>
      </w:r>
      <w:r w:rsidRPr="001767D6">
        <w:rPr>
          <w:noProof/>
        </w:rPr>
        <w:tab/>
        <w:t xml:space="preserve">Gandon, S., </w:t>
      </w:r>
      <w:r w:rsidRPr="001767D6">
        <w:rPr>
          <w:i/>
          <w:noProof/>
        </w:rPr>
        <w:t>Local adaptation and the geometry of host-parasite coevolution.</w:t>
      </w:r>
      <w:r w:rsidRPr="001767D6">
        <w:rPr>
          <w:noProof/>
        </w:rPr>
        <w:t xml:space="preserve"> Ecology Letters, 2002. </w:t>
      </w:r>
      <w:r w:rsidRPr="001767D6">
        <w:rPr>
          <w:b/>
          <w:noProof/>
        </w:rPr>
        <w:t>5</w:t>
      </w:r>
      <w:r w:rsidRPr="001767D6">
        <w:rPr>
          <w:noProof/>
        </w:rPr>
        <w:t>(2): p. 246-256.</w:t>
      </w:r>
    </w:p>
    <w:p w14:paraId="06718A4B" w14:textId="77777777" w:rsidR="001767D6" w:rsidRPr="001767D6" w:rsidRDefault="001767D6" w:rsidP="001767D6">
      <w:pPr>
        <w:pStyle w:val="EndNoteBibliography"/>
        <w:spacing w:after="0"/>
        <w:ind w:left="720" w:hanging="720"/>
        <w:rPr>
          <w:noProof/>
        </w:rPr>
      </w:pPr>
      <w:r w:rsidRPr="001767D6">
        <w:rPr>
          <w:noProof/>
        </w:rPr>
        <w:t>22.</w:t>
      </w:r>
      <w:r w:rsidRPr="001767D6">
        <w:rPr>
          <w:noProof/>
        </w:rPr>
        <w:tab/>
        <w:t xml:space="preserve">Brown, M.R., et al., </w:t>
      </w:r>
      <w:r w:rsidRPr="001767D6">
        <w:rPr>
          <w:i/>
          <w:noProof/>
        </w:rPr>
        <w:t>Life history evolution, species differences, and phenotypic plasticity in hemiparasitic eyebrights (Euphrasia).</w:t>
      </w:r>
      <w:r w:rsidRPr="001767D6">
        <w:rPr>
          <w:noProof/>
        </w:rPr>
        <w:t xml:space="preserve"> American Journal of Botany, 2020. </w:t>
      </w:r>
      <w:r w:rsidRPr="001767D6">
        <w:rPr>
          <w:b/>
          <w:noProof/>
        </w:rPr>
        <w:t>107</w:t>
      </w:r>
      <w:r w:rsidRPr="001767D6">
        <w:rPr>
          <w:noProof/>
        </w:rPr>
        <w:t>(3): p. 1-10.</w:t>
      </w:r>
    </w:p>
    <w:p w14:paraId="73A95519" w14:textId="77777777" w:rsidR="001767D6" w:rsidRPr="001767D6" w:rsidRDefault="001767D6" w:rsidP="001767D6">
      <w:pPr>
        <w:pStyle w:val="EndNoteBibliography"/>
        <w:spacing w:after="0"/>
        <w:ind w:left="720" w:hanging="720"/>
        <w:rPr>
          <w:noProof/>
        </w:rPr>
      </w:pPr>
      <w:r w:rsidRPr="001767D6">
        <w:rPr>
          <w:noProof/>
        </w:rPr>
        <w:t>23.</w:t>
      </w:r>
      <w:r w:rsidRPr="001767D6">
        <w:rPr>
          <w:noProof/>
        </w:rPr>
        <w:tab/>
        <w:t xml:space="preserve">Metherell, C. and F. Rumsey, </w:t>
      </w:r>
      <w:r w:rsidRPr="001767D6">
        <w:rPr>
          <w:i/>
          <w:noProof/>
        </w:rPr>
        <w:t>Eyebrights (Euphrasia) of the UK and Ireland</w:t>
      </w:r>
      <w:r w:rsidRPr="001767D6">
        <w:rPr>
          <w:noProof/>
        </w:rPr>
        <w:t>. 2018: Botanical Society of Britain and Ireland.</w:t>
      </w:r>
    </w:p>
    <w:p w14:paraId="4D38A5B9" w14:textId="77777777" w:rsidR="001767D6" w:rsidRPr="001767D6" w:rsidRDefault="001767D6" w:rsidP="001767D6">
      <w:pPr>
        <w:pStyle w:val="EndNoteBibliography"/>
        <w:spacing w:after="0"/>
        <w:ind w:left="720" w:hanging="720"/>
        <w:rPr>
          <w:noProof/>
        </w:rPr>
      </w:pPr>
      <w:r w:rsidRPr="001767D6">
        <w:rPr>
          <w:noProof/>
        </w:rPr>
        <w:t>24.</w:t>
      </w:r>
      <w:r w:rsidRPr="001767D6">
        <w:rPr>
          <w:noProof/>
        </w:rPr>
        <w:tab/>
        <w:t xml:space="preserve">Svensson, B.M., et al., </w:t>
      </w:r>
      <w:r w:rsidRPr="001767D6">
        <w:rPr>
          <w:i/>
          <w:noProof/>
        </w:rPr>
        <w:t>Roles played by timing of seedling development and host identity in determining fitness of an annual, subarctic, hemiparasitic plant.</w:t>
      </w:r>
      <w:r w:rsidRPr="001767D6">
        <w:rPr>
          <w:noProof/>
        </w:rPr>
        <w:t xml:space="preserve"> Arctic Antarctic and Alpine Research, 2001. </w:t>
      </w:r>
      <w:r w:rsidRPr="001767D6">
        <w:rPr>
          <w:b/>
          <w:noProof/>
        </w:rPr>
        <w:t>33</w:t>
      </w:r>
      <w:r w:rsidRPr="001767D6">
        <w:rPr>
          <w:noProof/>
        </w:rPr>
        <w:t>(3): p. 299-305.</w:t>
      </w:r>
    </w:p>
    <w:p w14:paraId="45130F45" w14:textId="77777777" w:rsidR="001767D6" w:rsidRPr="001767D6" w:rsidRDefault="001767D6" w:rsidP="001767D6">
      <w:pPr>
        <w:pStyle w:val="EndNoteBibliography"/>
        <w:spacing w:after="0"/>
        <w:ind w:left="720" w:hanging="720"/>
        <w:rPr>
          <w:noProof/>
        </w:rPr>
      </w:pPr>
      <w:r w:rsidRPr="001767D6">
        <w:rPr>
          <w:noProof/>
        </w:rPr>
        <w:t>25.</w:t>
      </w:r>
      <w:r w:rsidRPr="001767D6">
        <w:rPr>
          <w:noProof/>
        </w:rPr>
        <w:tab/>
        <w:t xml:space="preserve">Zopfi, H.J., </w:t>
      </w:r>
      <w:r w:rsidRPr="001767D6">
        <w:rPr>
          <w:i/>
          <w:noProof/>
        </w:rPr>
        <w:t>ECOTYPIC VARIATION IN RHINANTHUS-ALECTOROLOPHUS (SCOPOLI) POLLICH (SCROPHULARIACEAE) IN RELATION TO GRASSLAND MANAGEMENT .2. THE GENOTYPIC BASIS OF SEASONAL ECOTYPES.</w:t>
      </w:r>
      <w:r w:rsidRPr="001767D6">
        <w:rPr>
          <w:noProof/>
        </w:rPr>
        <w:t xml:space="preserve"> Flora, 1993. </w:t>
      </w:r>
      <w:r w:rsidRPr="001767D6">
        <w:rPr>
          <w:b/>
          <w:noProof/>
        </w:rPr>
        <w:t>188</w:t>
      </w:r>
      <w:r w:rsidRPr="001767D6">
        <w:rPr>
          <w:noProof/>
        </w:rPr>
        <w:t>(2): p. 153-173.</w:t>
      </w:r>
    </w:p>
    <w:p w14:paraId="650D52B3" w14:textId="77777777" w:rsidR="001767D6" w:rsidRPr="001767D6" w:rsidRDefault="001767D6" w:rsidP="001767D6">
      <w:pPr>
        <w:pStyle w:val="EndNoteBibliography"/>
        <w:spacing w:after="0"/>
        <w:ind w:left="720" w:hanging="720"/>
        <w:rPr>
          <w:noProof/>
        </w:rPr>
      </w:pPr>
      <w:r w:rsidRPr="001767D6">
        <w:rPr>
          <w:noProof/>
        </w:rPr>
        <w:t>26.</w:t>
      </w:r>
      <w:r w:rsidRPr="001767D6">
        <w:rPr>
          <w:noProof/>
        </w:rPr>
        <w:tab/>
        <w:t xml:space="preserve">Roumet, C., C. Urcelay, and S. Diaz, </w:t>
      </w:r>
      <w:r w:rsidRPr="001767D6">
        <w:rPr>
          <w:i/>
          <w:noProof/>
        </w:rPr>
        <w:t>Suites of root traits differ between annual and perennial species growing in the field.</w:t>
      </w:r>
      <w:r w:rsidRPr="001767D6">
        <w:rPr>
          <w:noProof/>
        </w:rPr>
        <w:t xml:space="preserve"> New Phytologist, 2006. </w:t>
      </w:r>
      <w:r w:rsidRPr="001767D6">
        <w:rPr>
          <w:b/>
          <w:noProof/>
        </w:rPr>
        <w:t>170</w:t>
      </w:r>
      <w:r w:rsidRPr="001767D6">
        <w:rPr>
          <w:noProof/>
        </w:rPr>
        <w:t>(2): p. 357-368.</w:t>
      </w:r>
    </w:p>
    <w:p w14:paraId="49243F03" w14:textId="77777777" w:rsidR="001767D6" w:rsidRPr="001767D6" w:rsidRDefault="001767D6" w:rsidP="001767D6">
      <w:pPr>
        <w:pStyle w:val="EndNoteBibliography"/>
        <w:spacing w:after="0"/>
        <w:ind w:left="720" w:hanging="720"/>
        <w:rPr>
          <w:noProof/>
        </w:rPr>
      </w:pPr>
      <w:r w:rsidRPr="001767D6">
        <w:rPr>
          <w:noProof/>
        </w:rPr>
        <w:t>27.</w:t>
      </w:r>
      <w:r w:rsidRPr="001767D6">
        <w:rPr>
          <w:noProof/>
        </w:rPr>
        <w:tab/>
        <w:t xml:space="preserve">Adler, L.S., </w:t>
      </w:r>
      <w:r w:rsidRPr="001767D6">
        <w:rPr>
          <w:i/>
          <w:noProof/>
        </w:rPr>
        <w:t>Alkaloid uptake increases fitness in a hemiparasitic plant via reduced herbivory and increased pollination.</w:t>
      </w:r>
      <w:r w:rsidRPr="001767D6">
        <w:rPr>
          <w:noProof/>
        </w:rPr>
        <w:t xml:space="preserve"> American Naturalist, 2000. </w:t>
      </w:r>
      <w:r w:rsidRPr="001767D6">
        <w:rPr>
          <w:b/>
          <w:noProof/>
        </w:rPr>
        <w:t>156</w:t>
      </w:r>
      <w:r w:rsidRPr="001767D6">
        <w:rPr>
          <w:noProof/>
        </w:rPr>
        <w:t>(1): p. 92-99.</w:t>
      </w:r>
    </w:p>
    <w:p w14:paraId="190156D4" w14:textId="77777777" w:rsidR="001767D6" w:rsidRPr="001767D6" w:rsidRDefault="001767D6" w:rsidP="001767D6">
      <w:pPr>
        <w:pStyle w:val="EndNoteBibliography"/>
        <w:spacing w:after="0"/>
        <w:ind w:left="720" w:hanging="720"/>
        <w:rPr>
          <w:noProof/>
        </w:rPr>
      </w:pPr>
      <w:r w:rsidRPr="001767D6">
        <w:rPr>
          <w:noProof/>
        </w:rPr>
        <w:t>28.</w:t>
      </w:r>
      <w:r w:rsidRPr="001767D6">
        <w:rPr>
          <w:noProof/>
        </w:rPr>
        <w:tab/>
        <w:t xml:space="preserve">Keith, A.M., D.D. Cameron, and W.E. Seel, </w:t>
      </w:r>
      <w:r w:rsidRPr="001767D6">
        <w:rPr>
          <w:i/>
          <w:noProof/>
        </w:rPr>
        <w:t>Spatial interactions between the hemiparasitic angiosperm Rhinanthus minor and its host are species-specific.</w:t>
      </w:r>
      <w:r w:rsidRPr="001767D6">
        <w:rPr>
          <w:noProof/>
        </w:rPr>
        <w:t xml:space="preserve"> Functional Ecology, 2004. </w:t>
      </w:r>
      <w:r w:rsidRPr="001767D6">
        <w:rPr>
          <w:b/>
          <w:noProof/>
        </w:rPr>
        <w:t>18</w:t>
      </w:r>
      <w:r w:rsidRPr="001767D6">
        <w:rPr>
          <w:noProof/>
        </w:rPr>
        <w:t>(3): p. 435-442.</w:t>
      </w:r>
    </w:p>
    <w:p w14:paraId="60CC4177" w14:textId="77777777" w:rsidR="001767D6" w:rsidRPr="001767D6" w:rsidRDefault="001767D6" w:rsidP="001767D6">
      <w:pPr>
        <w:pStyle w:val="EndNoteBibliography"/>
        <w:spacing w:after="0"/>
        <w:ind w:left="720" w:hanging="720"/>
        <w:rPr>
          <w:noProof/>
        </w:rPr>
      </w:pPr>
      <w:r w:rsidRPr="001767D6">
        <w:rPr>
          <w:noProof/>
        </w:rPr>
        <w:t>29.</w:t>
      </w:r>
      <w:r w:rsidRPr="001767D6">
        <w:rPr>
          <w:noProof/>
        </w:rPr>
        <w:tab/>
        <w:t xml:space="preserve">Peterson, A.T., J. Soberon, and V. Sanchez-Cordero, </w:t>
      </w:r>
      <w:r w:rsidRPr="001767D6">
        <w:rPr>
          <w:i/>
          <w:noProof/>
        </w:rPr>
        <w:t>Conservatism of ecological niches in evolutionary time.</w:t>
      </w:r>
      <w:r w:rsidRPr="001767D6">
        <w:rPr>
          <w:noProof/>
        </w:rPr>
        <w:t xml:space="preserve"> Science, 1999. </w:t>
      </w:r>
      <w:r w:rsidRPr="001767D6">
        <w:rPr>
          <w:b/>
          <w:noProof/>
        </w:rPr>
        <w:t>285</w:t>
      </w:r>
      <w:r w:rsidRPr="001767D6">
        <w:rPr>
          <w:noProof/>
        </w:rPr>
        <w:t>(5431): p. 1265-1267.</w:t>
      </w:r>
    </w:p>
    <w:p w14:paraId="035A1B77" w14:textId="77777777" w:rsidR="001767D6" w:rsidRPr="001767D6" w:rsidRDefault="001767D6" w:rsidP="001767D6">
      <w:pPr>
        <w:pStyle w:val="EndNoteBibliography"/>
        <w:spacing w:after="0"/>
        <w:ind w:left="720" w:hanging="720"/>
        <w:rPr>
          <w:noProof/>
        </w:rPr>
      </w:pPr>
      <w:r w:rsidRPr="001767D6">
        <w:rPr>
          <w:noProof/>
        </w:rPr>
        <w:t>30.</w:t>
      </w:r>
      <w:r w:rsidRPr="001767D6">
        <w:rPr>
          <w:noProof/>
        </w:rPr>
        <w:tab/>
        <w:t xml:space="preserve">French, G.C., et al., </w:t>
      </w:r>
      <w:r w:rsidRPr="001767D6">
        <w:rPr>
          <w:i/>
          <w:noProof/>
        </w:rPr>
        <w:t>The relationship between flower size, inbreeding coefficient and inferred selfing rate in British Euphrasia species.</w:t>
      </w:r>
      <w:r w:rsidRPr="001767D6">
        <w:rPr>
          <w:noProof/>
        </w:rPr>
        <w:t xml:space="preserve"> Heredity, 2005. </w:t>
      </w:r>
      <w:r w:rsidRPr="001767D6">
        <w:rPr>
          <w:b/>
          <w:noProof/>
        </w:rPr>
        <w:t>94</w:t>
      </w:r>
      <w:r w:rsidRPr="001767D6">
        <w:rPr>
          <w:noProof/>
        </w:rPr>
        <w:t>(1): p. 44-51.</w:t>
      </w:r>
    </w:p>
    <w:p w14:paraId="42E3A237" w14:textId="77777777" w:rsidR="001767D6" w:rsidRPr="001767D6" w:rsidRDefault="001767D6" w:rsidP="001767D6">
      <w:pPr>
        <w:pStyle w:val="EndNoteBibliography"/>
        <w:spacing w:after="0"/>
        <w:ind w:left="720" w:hanging="720"/>
        <w:rPr>
          <w:noProof/>
        </w:rPr>
      </w:pPr>
      <w:r w:rsidRPr="001767D6">
        <w:rPr>
          <w:noProof/>
        </w:rPr>
        <w:t>31.</w:t>
      </w:r>
      <w:r w:rsidRPr="001767D6">
        <w:rPr>
          <w:noProof/>
        </w:rPr>
        <w:tab/>
        <w:t xml:space="preserve">Lim, J., et al., </w:t>
      </w:r>
      <w:r w:rsidRPr="001767D6">
        <w:rPr>
          <w:i/>
          <w:noProof/>
        </w:rPr>
        <w:t>A phylogenetic analysis of the British flora sheds light on the evolutionary and ecological factors driving plant invasions.</w:t>
      </w:r>
      <w:r w:rsidRPr="001767D6">
        <w:rPr>
          <w:noProof/>
        </w:rPr>
        <w:t xml:space="preserve"> Ecology and Evolution, 2014. </w:t>
      </w:r>
      <w:r w:rsidRPr="001767D6">
        <w:rPr>
          <w:b/>
          <w:noProof/>
        </w:rPr>
        <w:t>4</w:t>
      </w:r>
      <w:r w:rsidRPr="001767D6">
        <w:rPr>
          <w:noProof/>
        </w:rPr>
        <w:t>(22): p. 4258-4269.</w:t>
      </w:r>
    </w:p>
    <w:p w14:paraId="02019495" w14:textId="454FE435" w:rsidR="001767D6" w:rsidRPr="001767D6" w:rsidRDefault="001767D6" w:rsidP="001767D6">
      <w:pPr>
        <w:pStyle w:val="EndNoteBibliography"/>
        <w:spacing w:after="0"/>
        <w:ind w:left="720" w:hanging="720"/>
        <w:rPr>
          <w:noProof/>
        </w:rPr>
      </w:pPr>
      <w:r w:rsidRPr="001767D6">
        <w:rPr>
          <w:noProof/>
        </w:rPr>
        <w:t>32.</w:t>
      </w:r>
      <w:r w:rsidRPr="001767D6">
        <w:rPr>
          <w:noProof/>
        </w:rPr>
        <w:tab/>
      </w:r>
      <w:r w:rsidRPr="001767D6">
        <w:rPr>
          <w:i/>
          <w:noProof/>
        </w:rPr>
        <w:t>National Center for Biotechnology Information (NCBI)</w:t>
      </w:r>
      <w:r w:rsidRPr="001767D6">
        <w:rPr>
          <w:noProof/>
        </w:rPr>
        <w:t xml:space="preserve">. 1988; Available from: </w:t>
      </w:r>
      <w:hyperlink r:id="rId18" w:history="1">
        <w:r w:rsidRPr="001767D6">
          <w:rPr>
            <w:rStyle w:val="Hyperlink"/>
            <w:noProof/>
          </w:rPr>
          <w:t>https://www.ncbi.nlm.nih.gov/</w:t>
        </w:r>
      </w:hyperlink>
      <w:r w:rsidRPr="001767D6">
        <w:rPr>
          <w:noProof/>
        </w:rPr>
        <w:t>.</w:t>
      </w:r>
    </w:p>
    <w:p w14:paraId="1236A8A6" w14:textId="77777777" w:rsidR="001767D6" w:rsidRPr="001767D6" w:rsidRDefault="001767D6" w:rsidP="001767D6">
      <w:pPr>
        <w:pStyle w:val="EndNoteBibliography"/>
        <w:spacing w:after="0"/>
        <w:ind w:left="720" w:hanging="720"/>
        <w:rPr>
          <w:noProof/>
        </w:rPr>
      </w:pPr>
      <w:r w:rsidRPr="001767D6">
        <w:rPr>
          <w:noProof/>
        </w:rPr>
        <w:t>33.</w:t>
      </w:r>
      <w:r w:rsidRPr="001767D6">
        <w:rPr>
          <w:noProof/>
        </w:rPr>
        <w:tab/>
        <w:t xml:space="preserve">Chamberlain, S., </w:t>
      </w:r>
      <w:r w:rsidRPr="001767D6">
        <w:rPr>
          <w:i/>
          <w:noProof/>
        </w:rPr>
        <w:t>brranching: Fetch 'Phylogenies' from Many Sources</w:t>
      </w:r>
      <w:r w:rsidRPr="001767D6">
        <w:rPr>
          <w:noProof/>
        </w:rPr>
        <w:t>. 2019.</w:t>
      </w:r>
    </w:p>
    <w:p w14:paraId="0CE25ED2" w14:textId="77777777" w:rsidR="001767D6" w:rsidRPr="001767D6" w:rsidRDefault="001767D6" w:rsidP="001767D6">
      <w:pPr>
        <w:pStyle w:val="EndNoteBibliography"/>
        <w:spacing w:after="0"/>
        <w:ind w:left="720" w:hanging="720"/>
        <w:rPr>
          <w:noProof/>
        </w:rPr>
      </w:pPr>
      <w:r w:rsidRPr="001767D6">
        <w:rPr>
          <w:noProof/>
        </w:rPr>
        <w:t>34.</w:t>
      </w:r>
      <w:r w:rsidRPr="001767D6">
        <w:rPr>
          <w:noProof/>
        </w:rPr>
        <w:tab/>
        <w:t xml:space="preserve">Team, R.C., </w:t>
      </w:r>
      <w:r w:rsidRPr="001767D6">
        <w:rPr>
          <w:i/>
          <w:noProof/>
        </w:rPr>
        <w:t>R: A Language and Environment for Statistical Computing</w:t>
      </w:r>
      <w:r w:rsidRPr="001767D6">
        <w:rPr>
          <w:noProof/>
        </w:rPr>
        <w:t>. 2019, R Foundation for Statistical Computing.</w:t>
      </w:r>
    </w:p>
    <w:p w14:paraId="6788C012" w14:textId="77777777" w:rsidR="001767D6" w:rsidRPr="001767D6" w:rsidRDefault="001767D6" w:rsidP="001767D6">
      <w:pPr>
        <w:pStyle w:val="EndNoteBibliography"/>
        <w:spacing w:after="0"/>
        <w:ind w:left="720" w:hanging="720"/>
        <w:rPr>
          <w:noProof/>
        </w:rPr>
      </w:pPr>
      <w:r w:rsidRPr="001767D6">
        <w:rPr>
          <w:noProof/>
        </w:rPr>
        <w:t>35.</w:t>
      </w:r>
      <w:r w:rsidRPr="001767D6">
        <w:rPr>
          <w:noProof/>
        </w:rPr>
        <w:tab/>
        <w:t xml:space="preserve">Dowle, M. and A. Srinivasan, </w:t>
      </w:r>
      <w:r w:rsidRPr="001767D6">
        <w:rPr>
          <w:i/>
          <w:noProof/>
        </w:rPr>
        <w:t>data.table: Extension of `data.frame`</w:t>
      </w:r>
      <w:r w:rsidRPr="001767D6">
        <w:rPr>
          <w:noProof/>
        </w:rPr>
        <w:t>. 2019.</w:t>
      </w:r>
    </w:p>
    <w:p w14:paraId="6D6A9E70" w14:textId="77777777" w:rsidR="001767D6" w:rsidRPr="001767D6" w:rsidRDefault="001767D6" w:rsidP="001767D6">
      <w:pPr>
        <w:pStyle w:val="EndNoteBibliography"/>
        <w:spacing w:after="0"/>
        <w:ind w:left="720" w:hanging="720"/>
        <w:rPr>
          <w:noProof/>
        </w:rPr>
      </w:pPr>
      <w:r w:rsidRPr="001767D6">
        <w:rPr>
          <w:noProof/>
        </w:rPr>
        <w:t>36.</w:t>
      </w:r>
      <w:r w:rsidRPr="001767D6">
        <w:rPr>
          <w:noProof/>
        </w:rPr>
        <w:tab/>
        <w:t xml:space="preserve">Hadfield, J.D., </w:t>
      </w:r>
      <w:r w:rsidRPr="001767D6">
        <w:rPr>
          <w:i/>
          <w:noProof/>
        </w:rPr>
        <w:t>MCMC Methods for Multi-Response Generalized Linear Mixed Models: The MCMCglmm R Package.</w:t>
      </w:r>
      <w:r w:rsidRPr="001767D6">
        <w:rPr>
          <w:noProof/>
        </w:rPr>
        <w:t xml:space="preserve"> Journal of Statistical Software, 2010. </w:t>
      </w:r>
      <w:r w:rsidRPr="001767D6">
        <w:rPr>
          <w:b/>
          <w:noProof/>
        </w:rPr>
        <w:t>33</w:t>
      </w:r>
      <w:r w:rsidRPr="001767D6">
        <w:rPr>
          <w:noProof/>
        </w:rPr>
        <w:t>(2): p. 1-22.</w:t>
      </w:r>
    </w:p>
    <w:p w14:paraId="47B6C2A9" w14:textId="77777777" w:rsidR="001767D6" w:rsidRPr="001767D6" w:rsidRDefault="001767D6" w:rsidP="001767D6">
      <w:pPr>
        <w:pStyle w:val="EndNoteBibliography"/>
        <w:spacing w:after="0"/>
        <w:ind w:left="720" w:hanging="720"/>
        <w:rPr>
          <w:noProof/>
        </w:rPr>
      </w:pPr>
      <w:r w:rsidRPr="001767D6">
        <w:rPr>
          <w:noProof/>
        </w:rPr>
        <w:t>37.</w:t>
      </w:r>
      <w:r w:rsidRPr="001767D6">
        <w:rPr>
          <w:noProof/>
        </w:rPr>
        <w:tab/>
        <w:t xml:space="preserve">Brown, M., </w:t>
      </w:r>
      <w:r w:rsidRPr="001767D6">
        <w:rPr>
          <w:i/>
          <w:noProof/>
        </w:rPr>
        <w:t>VCVglmm: Manipulating model outputs from MCMCglmm and lme4 objects, usually involving  variance-covariance matrices</w:t>
      </w:r>
      <w:r w:rsidRPr="001767D6">
        <w:rPr>
          <w:noProof/>
        </w:rPr>
        <w:t>. 2019.</w:t>
      </w:r>
    </w:p>
    <w:p w14:paraId="1EDE5D81" w14:textId="77777777" w:rsidR="001767D6" w:rsidRPr="001767D6" w:rsidRDefault="001767D6" w:rsidP="001767D6">
      <w:pPr>
        <w:pStyle w:val="EndNoteBibliography"/>
        <w:ind w:left="720" w:hanging="720"/>
        <w:rPr>
          <w:noProof/>
        </w:rPr>
      </w:pPr>
      <w:r w:rsidRPr="001767D6">
        <w:rPr>
          <w:noProof/>
        </w:rPr>
        <w:t>38.</w:t>
      </w:r>
      <w:r w:rsidRPr="001767D6">
        <w:rPr>
          <w:noProof/>
        </w:rPr>
        <w:tab/>
        <w:t xml:space="preserve">Bates, D., et al., </w:t>
      </w:r>
      <w:r w:rsidRPr="001767D6">
        <w:rPr>
          <w:i/>
          <w:noProof/>
        </w:rPr>
        <w:t>Fitting Linear Mixed-Effects Models Using lme4.</w:t>
      </w:r>
      <w:r w:rsidRPr="001767D6">
        <w:rPr>
          <w:noProof/>
        </w:rPr>
        <w:t xml:space="preserve"> Journal of Statistical Software, 2015. </w:t>
      </w:r>
      <w:r w:rsidRPr="001767D6">
        <w:rPr>
          <w:b/>
          <w:noProof/>
        </w:rPr>
        <w:t>67</w:t>
      </w:r>
      <w:r w:rsidRPr="001767D6">
        <w:rPr>
          <w:noProof/>
        </w:rPr>
        <w:t>(1): p. 1-48.</w:t>
      </w:r>
    </w:p>
    <w:p w14:paraId="663A93DE" w14:textId="4956B804" w:rsidR="000C2E52" w:rsidRDefault="007C1D26" w:rsidP="00EA3894">
      <w:r>
        <w:fldChar w:fldCharType="end"/>
      </w:r>
    </w:p>
    <w:p w14:paraId="5F6C9D35" w14:textId="64D7EF84" w:rsidR="000C2E52" w:rsidRDefault="000C2E52" w:rsidP="00EA3894"/>
    <w:p w14:paraId="4B0C7F0F" w14:textId="39732FB3" w:rsidR="000C2E52" w:rsidRDefault="000C2E52" w:rsidP="00EA3894"/>
    <w:p w14:paraId="12F9CA49" w14:textId="13D20759" w:rsidR="000C2E52" w:rsidRDefault="000C2E52" w:rsidP="00EA3894"/>
    <w:p w14:paraId="7B7096FA" w14:textId="295CF71F" w:rsidR="000C2E52" w:rsidRDefault="000C2E52" w:rsidP="00EA3894"/>
    <w:p w14:paraId="6E81354E" w14:textId="6DE6D164" w:rsidR="000C2E52" w:rsidRDefault="000C2E52" w:rsidP="00EA3894"/>
    <w:p w14:paraId="4AFBE46F" w14:textId="3C7760F3" w:rsidR="000C2E52" w:rsidRDefault="000C2E52" w:rsidP="00EA3894"/>
    <w:p w14:paraId="4ACF0FF6" w14:textId="04A4275D" w:rsidR="000C2E52" w:rsidRDefault="000C2E52" w:rsidP="00EA3894"/>
    <w:p w14:paraId="2886C9D8" w14:textId="5628A521" w:rsidR="000C2E52" w:rsidDel="00891557" w:rsidRDefault="000C2E52" w:rsidP="00EA3894">
      <w:pPr>
        <w:rPr>
          <w:del w:id="22" w:author="BROWN Max" w:date="2020-04-23T10:04:00Z"/>
        </w:rPr>
      </w:pPr>
    </w:p>
    <w:p w14:paraId="76B68EED" w14:textId="7053C537" w:rsidR="000C2E52" w:rsidDel="00891557" w:rsidRDefault="000C2E52" w:rsidP="00EA3894">
      <w:pPr>
        <w:rPr>
          <w:del w:id="23" w:author="BROWN Max" w:date="2020-04-23T10:04:00Z"/>
        </w:rPr>
      </w:pPr>
    </w:p>
    <w:p w14:paraId="6B66C15F" w14:textId="58C1D434" w:rsidR="004D0AF3" w:rsidDel="00891557" w:rsidRDefault="004D0AF3" w:rsidP="00EA3894">
      <w:pPr>
        <w:rPr>
          <w:del w:id="24" w:author="BROWN Max" w:date="2020-04-23T10:04:00Z"/>
          <w:b/>
        </w:rPr>
      </w:pPr>
    </w:p>
    <w:p w14:paraId="2A961BE4" w14:textId="1EF6A73C" w:rsidR="004D0AF3" w:rsidDel="00891557" w:rsidRDefault="004D0AF3" w:rsidP="00EA3894">
      <w:pPr>
        <w:rPr>
          <w:del w:id="25" w:author="BROWN Max" w:date="2020-04-23T10:04:00Z"/>
          <w:b/>
        </w:rPr>
      </w:pPr>
    </w:p>
    <w:p w14:paraId="49376906" w14:textId="6015421C" w:rsidR="00EA3894" w:rsidRPr="00AF517C" w:rsidRDefault="00A510FA" w:rsidP="00EA3894">
      <w:pPr>
        <w:rPr>
          <w:b/>
        </w:rPr>
      </w:pPr>
      <w:r w:rsidRPr="00AF517C">
        <w:rPr>
          <w:b/>
        </w:rPr>
        <w:t>Acknowledgements</w:t>
      </w:r>
    </w:p>
    <w:p w14:paraId="7F7B8BAB" w14:textId="5178BE9E" w:rsidR="00A510FA" w:rsidRDefault="00721298" w:rsidP="00EA3894">
      <w:r>
        <w:t>The experimental work</w:t>
      </w:r>
      <w:r w:rsidR="00A510FA">
        <w:t xml:space="preserve"> was </w:t>
      </w:r>
      <w:r>
        <w:t>performed at</w:t>
      </w:r>
      <w:r w:rsidR="00A510FA">
        <w:t xml:space="preserve"> the Royal Botanical Garden Edinburgh</w:t>
      </w:r>
      <w:r>
        <w:t xml:space="preserve">, </w:t>
      </w:r>
      <w:r w:rsidRPr="00721298">
        <w:t>which is funded from the Scottish Government's Rural and Environment Science and Analytical Services Division (RESAS)</w:t>
      </w:r>
      <w:r w:rsidR="00A510FA">
        <w:t>. The research was funded by a BBSRC EASTBIO DTP</w:t>
      </w:r>
      <w:r>
        <w:t xml:space="preserve"> studentship to M.B. and </w:t>
      </w:r>
      <w:r w:rsidRPr="00721298">
        <w:t>a Natural Environment Research Council Fellowship (NE/L011336/1)</w:t>
      </w:r>
      <w:r>
        <w:t xml:space="preserve"> and grant (</w:t>
      </w:r>
      <w:r w:rsidRPr="00721298">
        <w:t>NE/R010609/1</w:t>
      </w:r>
      <w:r>
        <w:t>) to A.D.T</w:t>
      </w:r>
      <w:r w:rsidR="00A510FA">
        <w:t>.  M.B acknowledges J. Hadfield</w:t>
      </w:r>
      <w:r w:rsidR="001B7DED">
        <w:t xml:space="preserve">, A. Phillimore and G. </w:t>
      </w:r>
      <w:proofErr w:type="spellStart"/>
      <w:r w:rsidR="001B7DED">
        <w:t>Albery</w:t>
      </w:r>
      <w:proofErr w:type="spellEnd"/>
      <w:r w:rsidR="00A510FA">
        <w:t xml:space="preserve"> for modelling help.</w:t>
      </w:r>
    </w:p>
    <w:p w14:paraId="72FFC05D" w14:textId="2CF6E360" w:rsidR="00E54DBB" w:rsidRDefault="001B7DED" w:rsidP="00EA3894">
      <w:r>
        <w:t>Author Information</w:t>
      </w:r>
    </w:p>
    <w:p w14:paraId="2E55CF1A" w14:textId="167DA5EE" w:rsidR="001B7DED" w:rsidRDefault="001B7DED" w:rsidP="00EA3894">
      <w:r>
        <w:t>Affiliations</w:t>
      </w:r>
    </w:p>
    <w:p w14:paraId="3033C7FA" w14:textId="5564B20C" w:rsidR="001B7DED" w:rsidRDefault="001B7DED" w:rsidP="00EA3894">
      <w:r>
        <w:t>Institute of Evolutionary Biology, University of Edinburgh, Edinburgh, Scotland, M.R.B and A.D.T. Royal Botanical Gardens, Edinburgh N.F</w:t>
      </w:r>
      <w:r w:rsidR="00E518E9">
        <w:t xml:space="preserve"> and</w:t>
      </w:r>
      <w:r>
        <w:t xml:space="preserve"> P.M</w:t>
      </w:r>
      <w:r w:rsidR="00E518E9">
        <w:t>.</w:t>
      </w:r>
    </w:p>
    <w:p w14:paraId="31F637F3" w14:textId="77777777" w:rsidR="001B7DED" w:rsidRDefault="001B7DED" w:rsidP="00EA3894">
      <w:r>
        <w:t>Contributions</w:t>
      </w:r>
    </w:p>
    <w:p w14:paraId="6D535CF2" w14:textId="1A3BB6C5" w:rsidR="001B7DED" w:rsidRDefault="00721298" w:rsidP="00EA3894">
      <w:r>
        <w:t xml:space="preserve">A.D.T. designed the research; </w:t>
      </w:r>
      <w:r w:rsidR="001B7DED">
        <w:t>M.R.B</w:t>
      </w:r>
      <w:r>
        <w:t>, P.M. and N.F.</w:t>
      </w:r>
      <w:r w:rsidR="001B7DED">
        <w:t xml:space="preserve"> carried out </w:t>
      </w:r>
      <w:r>
        <w:t>the experiment and collected the data; M.R.B. analysed the data</w:t>
      </w:r>
      <w:r w:rsidR="001B7DED">
        <w:t xml:space="preserve">; M.R.B and A.D.T wrote the manuscript. </w:t>
      </w:r>
    </w:p>
    <w:p w14:paraId="75180F92" w14:textId="77777777" w:rsidR="00AF517C" w:rsidRPr="00AF517C" w:rsidRDefault="00AF517C" w:rsidP="00AF517C">
      <w:r w:rsidRPr="00AF517C">
        <w:t>Competing interests</w:t>
      </w:r>
    </w:p>
    <w:p w14:paraId="371A4794" w14:textId="77777777" w:rsidR="00AF517C" w:rsidRPr="00AF517C" w:rsidRDefault="00AF517C" w:rsidP="00AF517C">
      <w:r w:rsidRPr="00AF517C">
        <w:t>The authors declare no competing interests.</w:t>
      </w:r>
    </w:p>
    <w:p w14:paraId="0638D634" w14:textId="77777777" w:rsidR="00AF517C" w:rsidRPr="00AF517C" w:rsidRDefault="00AF517C" w:rsidP="00AF517C">
      <w:r w:rsidRPr="00AF517C">
        <w:t>Corresponding author</w:t>
      </w:r>
    </w:p>
    <w:p w14:paraId="4D7E4FC6" w14:textId="4EE1C686" w:rsidR="00AF517C" w:rsidRPr="00AF517C" w:rsidRDefault="00AF517C" w:rsidP="00AF517C">
      <w:r w:rsidRPr="00AF517C">
        <w:t>Correspondence to </w:t>
      </w:r>
      <w:r w:rsidR="00E518E9">
        <w:t>M.R.B</w:t>
      </w:r>
      <w:r>
        <w:t>.</w:t>
      </w:r>
    </w:p>
    <w:p w14:paraId="5883B229" w14:textId="77777777" w:rsidR="00E54DBB" w:rsidRDefault="00E54DBB" w:rsidP="00EA3894"/>
    <w:p w14:paraId="4F56AAD5" w14:textId="77777777" w:rsidR="00E54DBB" w:rsidRDefault="00E54DBB" w:rsidP="00EA3894"/>
    <w:p w14:paraId="4AE48259" w14:textId="77777777" w:rsidR="00E54DBB" w:rsidRDefault="00E54DBB" w:rsidP="00EA3894"/>
    <w:p w14:paraId="6AE76256" w14:textId="77777777" w:rsidR="00700B37" w:rsidRDefault="00700B37" w:rsidP="00EA3894"/>
    <w:p w14:paraId="45BBB521" w14:textId="77777777" w:rsidR="00754140" w:rsidRDefault="00754140" w:rsidP="00EA3894">
      <w:pPr>
        <w:rPr>
          <w:b/>
          <w:u w:val="single"/>
        </w:rPr>
      </w:pPr>
    </w:p>
    <w:p w14:paraId="4D208004" w14:textId="77777777" w:rsidR="00754140" w:rsidRDefault="00754140" w:rsidP="00EA3894">
      <w:pPr>
        <w:rPr>
          <w:b/>
          <w:u w:val="single"/>
        </w:rPr>
      </w:pPr>
    </w:p>
    <w:p w14:paraId="72DBFFCD" w14:textId="77777777" w:rsidR="00754140" w:rsidRDefault="00754140" w:rsidP="00EA3894">
      <w:pPr>
        <w:rPr>
          <w:b/>
          <w:u w:val="single"/>
        </w:rPr>
      </w:pPr>
    </w:p>
    <w:p w14:paraId="6E276503" w14:textId="77777777" w:rsidR="00AF517C" w:rsidRDefault="00AF517C" w:rsidP="00EA3894">
      <w:pPr>
        <w:rPr>
          <w:b/>
          <w:u w:val="single"/>
        </w:rPr>
      </w:pPr>
    </w:p>
    <w:p w14:paraId="785B092A" w14:textId="77777777" w:rsidR="00AF517C" w:rsidRDefault="00AF517C" w:rsidP="00EA3894">
      <w:pPr>
        <w:rPr>
          <w:b/>
          <w:u w:val="single"/>
        </w:rPr>
      </w:pPr>
    </w:p>
    <w:p w14:paraId="086E1716" w14:textId="77777777" w:rsidR="00107DF7" w:rsidRDefault="00107DF7" w:rsidP="00EA3894">
      <w:pPr>
        <w:rPr>
          <w:b/>
          <w:u w:val="single"/>
        </w:rPr>
      </w:pPr>
    </w:p>
    <w:p w14:paraId="18AA15D1" w14:textId="777A6230" w:rsidR="00B53F62" w:rsidRDefault="00B53F62" w:rsidP="00EA3894">
      <w:pPr>
        <w:rPr>
          <w:ins w:id="26" w:author="BROWN Max" w:date="2020-04-23T10:04:00Z"/>
          <w:b/>
          <w:u w:val="single"/>
        </w:rPr>
      </w:pPr>
    </w:p>
    <w:p w14:paraId="2D15D0E3" w14:textId="38FB5B46" w:rsidR="00891557" w:rsidRDefault="00891557" w:rsidP="00EA3894">
      <w:pPr>
        <w:rPr>
          <w:ins w:id="27" w:author="BROWN Max" w:date="2020-04-23T10:04:00Z"/>
          <w:b/>
          <w:u w:val="single"/>
        </w:rPr>
      </w:pPr>
    </w:p>
    <w:p w14:paraId="1DE958DC" w14:textId="1C02ADE4" w:rsidR="00891557" w:rsidRDefault="00891557" w:rsidP="00EA3894">
      <w:pPr>
        <w:rPr>
          <w:ins w:id="28" w:author="BROWN Max" w:date="2020-04-23T10:04:00Z"/>
          <w:b/>
          <w:u w:val="single"/>
        </w:rPr>
      </w:pPr>
    </w:p>
    <w:p w14:paraId="2DD5BF9F" w14:textId="7C250EA6" w:rsidR="00891557" w:rsidRDefault="00891557" w:rsidP="00EA3894">
      <w:pPr>
        <w:rPr>
          <w:ins w:id="29" w:author="BROWN Max" w:date="2020-04-23T10:04:00Z"/>
          <w:b/>
          <w:u w:val="single"/>
        </w:rPr>
      </w:pPr>
    </w:p>
    <w:p w14:paraId="34AFF8FB" w14:textId="5DEF86A1" w:rsidR="00891557" w:rsidRDefault="00891557" w:rsidP="00EA3894">
      <w:pPr>
        <w:rPr>
          <w:ins w:id="30" w:author="BROWN Max" w:date="2020-04-23T10:04:00Z"/>
          <w:b/>
          <w:u w:val="single"/>
        </w:rPr>
      </w:pPr>
    </w:p>
    <w:p w14:paraId="490CB956" w14:textId="77777777" w:rsidR="00891557" w:rsidRDefault="00891557" w:rsidP="00EA3894">
      <w:pPr>
        <w:rPr>
          <w:b/>
          <w:u w:val="single"/>
        </w:rPr>
      </w:pPr>
    </w:p>
    <w:p w14:paraId="20612771" w14:textId="06A23A7A" w:rsidR="005A6F69" w:rsidRDefault="002948CD" w:rsidP="00EA3894">
      <w:pPr>
        <w:rPr>
          <w:b/>
          <w:u w:val="single"/>
        </w:rPr>
      </w:pPr>
      <w:r w:rsidRPr="003A0FCD">
        <w:rPr>
          <w:b/>
          <w:u w:val="single"/>
        </w:rPr>
        <w:lastRenderedPageBreak/>
        <w:t>Supplementary</w:t>
      </w:r>
      <w:r w:rsidR="00116B6B">
        <w:rPr>
          <w:b/>
          <w:u w:val="single"/>
        </w:rPr>
        <w:t xml:space="preserve"> Information</w:t>
      </w:r>
      <w:r w:rsidRPr="003A0FCD">
        <w:rPr>
          <w:b/>
          <w:u w:val="single"/>
        </w:rPr>
        <w:t>:</w:t>
      </w:r>
    </w:p>
    <w:p w14:paraId="7FC1FFA8" w14:textId="43EF9715" w:rsidR="00B7747E" w:rsidRPr="00462C36" w:rsidRDefault="00B7747E" w:rsidP="00B7747E">
      <w:r w:rsidRPr="00462C36">
        <w:t xml:space="preserve">Table </w:t>
      </w:r>
      <w:r w:rsidR="00BE6B1D">
        <w:t>1</w:t>
      </w:r>
      <w:r w:rsidRPr="00462C36">
        <w:t xml:space="preserve">: </w:t>
      </w:r>
      <w:r w:rsidR="00462C36">
        <w:t>Plant names</w:t>
      </w:r>
      <w:r w:rsidRPr="00462C36">
        <w:t>, attributes and collection source</w:t>
      </w:r>
      <w:r w:rsidR="00462C36">
        <w:t>s</w:t>
      </w:r>
      <w:r w:rsidR="00C16E59" w:rsidRPr="00462C36">
        <w:t xml:space="preserve"> for</w:t>
      </w:r>
      <w:r w:rsidR="00462C36">
        <w:t xml:space="preserve"> host species used in</w:t>
      </w:r>
      <w:r w:rsidR="00C16E59" w:rsidRPr="00462C36">
        <w:t xml:space="preserve"> </w:t>
      </w:r>
      <w:r w:rsidR="00F90468" w:rsidRPr="00462C36">
        <w:t>E</w:t>
      </w:r>
      <w:r w:rsidR="00876E2B" w:rsidRPr="00462C36">
        <w:t>xperiment 1</w:t>
      </w:r>
      <w:r w:rsidR="00462C36">
        <w:t>.</w:t>
      </w:r>
      <w:r w:rsidR="00D604CD">
        <w:t xml:space="preserve"> </w:t>
      </w:r>
    </w:p>
    <w:tbl>
      <w:tblPr>
        <w:tblW w:w="89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038"/>
        <w:gridCol w:w="1686"/>
        <w:gridCol w:w="1708"/>
        <w:gridCol w:w="1086"/>
        <w:gridCol w:w="2477"/>
      </w:tblGrid>
      <w:tr w:rsidR="00B7747E" w:rsidRPr="007C2089" w14:paraId="29C75558" w14:textId="77777777" w:rsidTr="000C2E52">
        <w:trPr>
          <w:trHeight w:val="477"/>
        </w:trPr>
        <w:tc>
          <w:tcPr>
            <w:tcW w:w="2038" w:type="dxa"/>
            <w:shd w:val="clear" w:color="auto" w:fill="auto"/>
            <w:noWrap/>
            <w:vAlign w:val="bottom"/>
            <w:hideMark/>
          </w:tcPr>
          <w:p w14:paraId="5079DB66" w14:textId="5E1A6DC5" w:rsidR="00B7747E" w:rsidRPr="007C2089" w:rsidRDefault="00C16E59" w:rsidP="001C1D78">
            <w:pPr>
              <w:spacing w:after="0" w:line="240" w:lineRule="auto"/>
              <w:rPr>
                <w:rFonts w:ascii="Calibri" w:eastAsia="Times New Roman" w:hAnsi="Calibri" w:cs="Times New Roman"/>
                <w:b/>
                <w:bCs/>
                <w:color w:val="000000"/>
                <w:sz w:val="18"/>
                <w:szCs w:val="24"/>
                <w:lang w:eastAsia="en-GB"/>
              </w:rPr>
            </w:pPr>
            <w:r>
              <w:rPr>
                <w:rFonts w:ascii="Calibri" w:eastAsia="Times New Roman" w:hAnsi="Calibri" w:cs="Times New Roman"/>
                <w:b/>
                <w:bCs/>
                <w:color w:val="000000"/>
                <w:sz w:val="18"/>
                <w:szCs w:val="24"/>
                <w:lang w:eastAsia="en-GB"/>
              </w:rPr>
              <w:t>Host species</w:t>
            </w:r>
          </w:p>
        </w:tc>
        <w:tc>
          <w:tcPr>
            <w:tcW w:w="1686" w:type="dxa"/>
            <w:shd w:val="clear" w:color="auto" w:fill="auto"/>
            <w:noWrap/>
            <w:vAlign w:val="bottom"/>
            <w:hideMark/>
          </w:tcPr>
          <w:p w14:paraId="6DE2AC32" w14:textId="77777777" w:rsidR="00B7747E" w:rsidRPr="007C2089" w:rsidRDefault="00B7747E" w:rsidP="001C1D78">
            <w:pPr>
              <w:spacing w:after="0" w:line="240" w:lineRule="auto"/>
              <w:rPr>
                <w:rFonts w:ascii="Calibri" w:eastAsia="Times New Roman" w:hAnsi="Calibri" w:cs="Times New Roman"/>
                <w:b/>
                <w:bCs/>
                <w:color w:val="000000"/>
                <w:sz w:val="18"/>
                <w:szCs w:val="24"/>
                <w:lang w:eastAsia="en-GB"/>
              </w:rPr>
            </w:pPr>
            <w:r w:rsidRPr="007C2089">
              <w:rPr>
                <w:rFonts w:ascii="Calibri" w:eastAsia="Times New Roman" w:hAnsi="Calibri" w:cs="Times New Roman"/>
                <w:b/>
                <w:bCs/>
                <w:color w:val="000000"/>
                <w:sz w:val="18"/>
                <w:szCs w:val="24"/>
                <w:lang w:eastAsia="en-GB"/>
              </w:rPr>
              <w:t>Authority</w:t>
            </w:r>
          </w:p>
        </w:tc>
        <w:tc>
          <w:tcPr>
            <w:tcW w:w="1708" w:type="dxa"/>
            <w:shd w:val="clear" w:color="auto" w:fill="auto"/>
            <w:noWrap/>
            <w:vAlign w:val="bottom"/>
            <w:hideMark/>
          </w:tcPr>
          <w:p w14:paraId="2BF4F9B2" w14:textId="77777777" w:rsidR="00B7747E" w:rsidRPr="007C2089" w:rsidRDefault="00B7747E" w:rsidP="001C1D78">
            <w:pPr>
              <w:spacing w:after="0" w:line="240" w:lineRule="auto"/>
              <w:rPr>
                <w:rFonts w:ascii="Calibri" w:eastAsia="Times New Roman" w:hAnsi="Calibri" w:cs="Times New Roman"/>
                <w:b/>
                <w:bCs/>
                <w:color w:val="000000"/>
                <w:sz w:val="18"/>
                <w:szCs w:val="24"/>
                <w:lang w:eastAsia="en-GB"/>
              </w:rPr>
            </w:pPr>
            <w:r>
              <w:rPr>
                <w:rFonts w:ascii="Calibri" w:eastAsia="Times New Roman" w:hAnsi="Calibri" w:cs="Times New Roman"/>
                <w:b/>
                <w:bCs/>
                <w:color w:val="000000"/>
                <w:sz w:val="18"/>
                <w:szCs w:val="24"/>
                <w:lang w:eastAsia="en-GB"/>
              </w:rPr>
              <w:t>Functional group</w:t>
            </w:r>
          </w:p>
        </w:tc>
        <w:tc>
          <w:tcPr>
            <w:tcW w:w="1086" w:type="dxa"/>
            <w:shd w:val="clear" w:color="auto" w:fill="auto"/>
            <w:noWrap/>
            <w:vAlign w:val="bottom"/>
            <w:hideMark/>
          </w:tcPr>
          <w:p w14:paraId="701BDB22" w14:textId="4876B99C" w:rsidR="00B7747E" w:rsidRPr="007C2089" w:rsidRDefault="00B7747E" w:rsidP="001C1D78">
            <w:pPr>
              <w:spacing w:after="0" w:line="240" w:lineRule="auto"/>
              <w:rPr>
                <w:rFonts w:ascii="Calibri" w:eastAsia="Times New Roman" w:hAnsi="Calibri" w:cs="Times New Roman"/>
                <w:b/>
                <w:bCs/>
                <w:color w:val="000000"/>
                <w:sz w:val="18"/>
                <w:szCs w:val="24"/>
                <w:lang w:eastAsia="en-GB"/>
              </w:rPr>
            </w:pPr>
            <w:r w:rsidRPr="007C2089">
              <w:rPr>
                <w:rFonts w:ascii="Calibri" w:eastAsia="Times New Roman" w:hAnsi="Calibri" w:cs="Times New Roman"/>
                <w:b/>
                <w:bCs/>
                <w:color w:val="000000"/>
                <w:sz w:val="18"/>
                <w:szCs w:val="24"/>
                <w:lang w:eastAsia="en-GB"/>
              </w:rPr>
              <w:t xml:space="preserve">Life </w:t>
            </w:r>
            <w:r w:rsidR="000A73CA">
              <w:rPr>
                <w:rFonts w:ascii="Calibri" w:eastAsia="Times New Roman" w:hAnsi="Calibri" w:cs="Times New Roman"/>
                <w:b/>
                <w:bCs/>
                <w:color w:val="000000"/>
                <w:sz w:val="18"/>
                <w:szCs w:val="24"/>
                <w:lang w:eastAsia="en-GB"/>
              </w:rPr>
              <w:t xml:space="preserve">History </w:t>
            </w:r>
          </w:p>
        </w:tc>
        <w:tc>
          <w:tcPr>
            <w:tcW w:w="2477" w:type="dxa"/>
            <w:vAlign w:val="bottom"/>
          </w:tcPr>
          <w:p w14:paraId="77B28D67" w14:textId="77777777" w:rsidR="00B7747E" w:rsidRDefault="00B7747E" w:rsidP="001C1D78">
            <w:pPr>
              <w:spacing w:after="0" w:line="240" w:lineRule="auto"/>
              <w:rPr>
                <w:rFonts w:ascii="Calibri" w:eastAsia="Times New Roman" w:hAnsi="Calibri" w:cs="Times New Roman"/>
                <w:b/>
                <w:bCs/>
                <w:color w:val="000000"/>
                <w:sz w:val="18"/>
                <w:szCs w:val="24"/>
                <w:lang w:eastAsia="en-GB"/>
              </w:rPr>
            </w:pPr>
          </w:p>
          <w:p w14:paraId="17E7918C" w14:textId="77777777" w:rsidR="00B7747E" w:rsidRPr="007C2089" w:rsidRDefault="00B7747E" w:rsidP="001C1D78">
            <w:pPr>
              <w:spacing w:after="0" w:line="240" w:lineRule="auto"/>
              <w:rPr>
                <w:rFonts w:ascii="Calibri" w:eastAsia="Times New Roman" w:hAnsi="Calibri" w:cs="Times New Roman"/>
                <w:b/>
                <w:bCs/>
                <w:color w:val="000000"/>
                <w:sz w:val="18"/>
                <w:szCs w:val="24"/>
                <w:lang w:eastAsia="en-GB"/>
              </w:rPr>
            </w:pPr>
            <w:r>
              <w:rPr>
                <w:rFonts w:ascii="Calibri" w:eastAsia="Times New Roman" w:hAnsi="Calibri" w:cs="Times New Roman"/>
                <w:b/>
                <w:bCs/>
                <w:color w:val="000000"/>
                <w:sz w:val="18"/>
                <w:szCs w:val="24"/>
                <w:lang w:eastAsia="en-GB"/>
              </w:rPr>
              <w:t>Seed source</w:t>
            </w:r>
          </w:p>
        </w:tc>
      </w:tr>
      <w:tr w:rsidR="00B7747E" w:rsidRPr="007C2089" w14:paraId="3FB2C74A" w14:textId="77777777" w:rsidTr="000C2E52">
        <w:trPr>
          <w:trHeight w:val="322"/>
        </w:trPr>
        <w:tc>
          <w:tcPr>
            <w:tcW w:w="2038" w:type="dxa"/>
            <w:shd w:val="clear" w:color="auto" w:fill="auto"/>
            <w:noWrap/>
            <w:vAlign w:val="bottom"/>
            <w:hideMark/>
          </w:tcPr>
          <w:p w14:paraId="5F21CE42"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No host</w:t>
            </w:r>
          </w:p>
        </w:tc>
        <w:tc>
          <w:tcPr>
            <w:tcW w:w="1686" w:type="dxa"/>
            <w:shd w:val="clear" w:color="auto" w:fill="auto"/>
            <w:noWrap/>
            <w:vAlign w:val="bottom"/>
            <w:hideMark/>
          </w:tcPr>
          <w:p w14:paraId="2EF2AA25"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w:t>
            </w:r>
          </w:p>
        </w:tc>
        <w:tc>
          <w:tcPr>
            <w:tcW w:w="1708" w:type="dxa"/>
            <w:shd w:val="clear" w:color="auto" w:fill="auto"/>
            <w:noWrap/>
            <w:vAlign w:val="bottom"/>
            <w:hideMark/>
          </w:tcPr>
          <w:p w14:paraId="2E76240F"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w:t>
            </w:r>
          </w:p>
        </w:tc>
        <w:tc>
          <w:tcPr>
            <w:tcW w:w="1086" w:type="dxa"/>
            <w:shd w:val="clear" w:color="auto" w:fill="auto"/>
            <w:noWrap/>
            <w:vAlign w:val="bottom"/>
            <w:hideMark/>
          </w:tcPr>
          <w:p w14:paraId="05522C65"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w:t>
            </w:r>
          </w:p>
        </w:tc>
        <w:tc>
          <w:tcPr>
            <w:tcW w:w="2477" w:type="dxa"/>
            <w:vAlign w:val="bottom"/>
          </w:tcPr>
          <w:p w14:paraId="3C7DC31B"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w:t>
            </w:r>
          </w:p>
        </w:tc>
      </w:tr>
      <w:tr w:rsidR="00B7747E" w:rsidRPr="007C2089" w14:paraId="09DBBE2D" w14:textId="77777777" w:rsidTr="000C2E52">
        <w:trPr>
          <w:trHeight w:val="322"/>
        </w:trPr>
        <w:tc>
          <w:tcPr>
            <w:tcW w:w="2038" w:type="dxa"/>
            <w:shd w:val="clear" w:color="auto" w:fill="auto"/>
            <w:noWrap/>
            <w:vAlign w:val="bottom"/>
            <w:hideMark/>
          </w:tcPr>
          <w:p w14:paraId="48942B9D"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r w:rsidRPr="000A73CA">
              <w:rPr>
                <w:rFonts w:ascii="Calibri" w:eastAsia="Times New Roman" w:hAnsi="Calibri" w:cs="Times New Roman"/>
                <w:i/>
                <w:color w:val="000000"/>
                <w:sz w:val="18"/>
                <w:szCs w:val="24"/>
                <w:lang w:eastAsia="en-GB"/>
              </w:rPr>
              <w:t xml:space="preserve">Agrostis </w:t>
            </w:r>
            <w:proofErr w:type="spellStart"/>
            <w:r w:rsidRPr="000A73CA">
              <w:rPr>
                <w:rFonts w:ascii="Calibri" w:eastAsia="Times New Roman" w:hAnsi="Calibri" w:cs="Times New Roman"/>
                <w:i/>
                <w:color w:val="000000"/>
                <w:sz w:val="18"/>
                <w:szCs w:val="24"/>
                <w:lang w:eastAsia="en-GB"/>
              </w:rPr>
              <w:t>capillaris</w:t>
            </w:r>
            <w:proofErr w:type="spellEnd"/>
          </w:p>
        </w:tc>
        <w:tc>
          <w:tcPr>
            <w:tcW w:w="1686" w:type="dxa"/>
            <w:shd w:val="clear" w:color="auto" w:fill="auto"/>
            <w:noWrap/>
            <w:vAlign w:val="bottom"/>
            <w:hideMark/>
          </w:tcPr>
          <w:p w14:paraId="7759F5AE"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513317A2"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Grass</w:t>
            </w:r>
          </w:p>
        </w:tc>
        <w:tc>
          <w:tcPr>
            <w:tcW w:w="1086" w:type="dxa"/>
            <w:shd w:val="clear" w:color="auto" w:fill="auto"/>
            <w:noWrap/>
            <w:vAlign w:val="bottom"/>
            <w:hideMark/>
          </w:tcPr>
          <w:p w14:paraId="301E92C5"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sidRPr="008B6D20">
              <w:rPr>
                <w:rFonts w:ascii="Calibri" w:eastAsia="Times New Roman" w:hAnsi="Calibri" w:cs="Times New Roman"/>
                <w:color w:val="000000"/>
                <w:sz w:val="18"/>
                <w:szCs w:val="24"/>
                <w:lang w:eastAsia="en-GB"/>
              </w:rPr>
              <w:t>erennial</w:t>
            </w:r>
          </w:p>
        </w:tc>
        <w:tc>
          <w:tcPr>
            <w:tcW w:w="2477" w:type="dxa"/>
            <w:vAlign w:val="bottom"/>
          </w:tcPr>
          <w:p w14:paraId="1FF15F24"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proofErr w:type="spellStart"/>
            <w:r>
              <w:rPr>
                <w:rFonts w:ascii="Calibri" w:eastAsia="Times New Roman" w:hAnsi="Calibri" w:cs="Times New Roman"/>
                <w:color w:val="000000"/>
                <w:sz w:val="18"/>
                <w:szCs w:val="24"/>
                <w:lang w:eastAsia="en-GB"/>
              </w:rPr>
              <w:t>Emorsgate</w:t>
            </w:r>
            <w:proofErr w:type="spellEnd"/>
          </w:p>
        </w:tc>
      </w:tr>
      <w:tr w:rsidR="00B7747E" w:rsidRPr="007C2089" w14:paraId="28E16079" w14:textId="77777777" w:rsidTr="000C2E52">
        <w:trPr>
          <w:trHeight w:val="322"/>
        </w:trPr>
        <w:tc>
          <w:tcPr>
            <w:tcW w:w="2038" w:type="dxa"/>
            <w:shd w:val="clear" w:color="auto" w:fill="auto"/>
            <w:noWrap/>
            <w:vAlign w:val="bottom"/>
            <w:hideMark/>
          </w:tcPr>
          <w:p w14:paraId="4E1B6C82"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r w:rsidRPr="000A73CA">
              <w:rPr>
                <w:rFonts w:ascii="Calibri" w:eastAsia="Times New Roman" w:hAnsi="Calibri" w:cs="Times New Roman"/>
                <w:i/>
                <w:color w:val="000000"/>
                <w:sz w:val="18"/>
                <w:szCs w:val="24"/>
                <w:lang w:eastAsia="en-GB"/>
              </w:rPr>
              <w:t xml:space="preserve">Allium </w:t>
            </w:r>
            <w:proofErr w:type="spellStart"/>
            <w:r w:rsidRPr="000A73CA">
              <w:rPr>
                <w:rFonts w:ascii="Calibri" w:eastAsia="Times New Roman" w:hAnsi="Calibri" w:cs="Times New Roman"/>
                <w:i/>
                <w:color w:val="000000"/>
                <w:sz w:val="18"/>
                <w:szCs w:val="24"/>
                <w:lang w:eastAsia="en-GB"/>
              </w:rPr>
              <w:t>ursinum</w:t>
            </w:r>
            <w:proofErr w:type="spellEnd"/>
          </w:p>
        </w:tc>
        <w:tc>
          <w:tcPr>
            <w:tcW w:w="1686" w:type="dxa"/>
            <w:shd w:val="clear" w:color="auto" w:fill="auto"/>
            <w:noWrap/>
            <w:vAlign w:val="bottom"/>
            <w:hideMark/>
          </w:tcPr>
          <w:p w14:paraId="0D1E9EDB"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6AC0F30D"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07391C1B"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sidRPr="008B6D20">
              <w:rPr>
                <w:rFonts w:ascii="Calibri" w:eastAsia="Times New Roman" w:hAnsi="Calibri" w:cs="Times New Roman"/>
                <w:color w:val="000000"/>
                <w:sz w:val="18"/>
                <w:szCs w:val="24"/>
                <w:lang w:eastAsia="en-GB"/>
              </w:rPr>
              <w:t>erennial</w:t>
            </w:r>
          </w:p>
        </w:tc>
        <w:tc>
          <w:tcPr>
            <w:tcW w:w="2477" w:type="dxa"/>
            <w:vAlign w:val="bottom"/>
          </w:tcPr>
          <w:p w14:paraId="34F7FE3E" w14:textId="41C37A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RBGE</w:t>
            </w:r>
          </w:p>
        </w:tc>
      </w:tr>
      <w:tr w:rsidR="00B7747E" w:rsidRPr="007C2089" w14:paraId="37DFE717" w14:textId="77777777" w:rsidTr="000C2E52">
        <w:trPr>
          <w:trHeight w:val="322"/>
        </w:trPr>
        <w:tc>
          <w:tcPr>
            <w:tcW w:w="2038" w:type="dxa"/>
            <w:shd w:val="clear" w:color="auto" w:fill="auto"/>
            <w:noWrap/>
            <w:vAlign w:val="bottom"/>
            <w:hideMark/>
          </w:tcPr>
          <w:p w14:paraId="693ED487"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Anthriscus</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sylvestris</w:t>
            </w:r>
            <w:proofErr w:type="spellEnd"/>
          </w:p>
        </w:tc>
        <w:tc>
          <w:tcPr>
            <w:tcW w:w="1686" w:type="dxa"/>
            <w:shd w:val="clear" w:color="auto" w:fill="auto"/>
            <w:noWrap/>
            <w:vAlign w:val="bottom"/>
            <w:hideMark/>
          </w:tcPr>
          <w:p w14:paraId="2A6C1F54" w14:textId="77777777" w:rsidR="00B7747E" w:rsidRPr="007C2089" w:rsidRDefault="00470029" w:rsidP="001C1D78">
            <w:pPr>
              <w:spacing w:after="0" w:line="240" w:lineRule="auto"/>
              <w:rPr>
                <w:rFonts w:ascii="Calibri" w:eastAsia="Times New Roman" w:hAnsi="Calibri" w:cs="Times New Roman"/>
                <w:color w:val="000000"/>
                <w:sz w:val="18"/>
                <w:szCs w:val="24"/>
                <w:lang w:eastAsia="en-GB"/>
              </w:rPr>
            </w:pPr>
            <w:hyperlink r:id="rId19" w:history="1">
              <w:r w:rsidR="00B7747E" w:rsidRPr="007C2089">
                <w:rPr>
                  <w:rFonts w:ascii="Calibri" w:eastAsia="Times New Roman" w:hAnsi="Calibri" w:cs="Times New Roman"/>
                  <w:color w:val="000000"/>
                  <w:sz w:val="18"/>
                  <w:szCs w:val="24"/>
                  <w:lang w:eastAsia="en-GB"/>
                </w:rPr>
                <w:t xml:space="preserve">(L.) </w:t>
              </w:r>
              <w:proofErr w:type="spellStart"/>
              <w:r w:rsidR="00B7747E" w:rsidRPr="007C2089">
                <w:rPr>
                  <w:rFonts w:ascii="Calibri" w:eastAsia="Times New Roman" w:hAnsi="Calibri" w:cs="Times New Roman"/>
                  <w:color w:val="000000"/>
                  <w:sz w:val="18"/>
                  <w:szCs w:val="24"/>
                  <w:lang w:eastAsia="en-GB"/>
                </w:rPr>
                <w:t>Hoffm</w:t>
              </w:r>
              <w:proofErr w:type="spellEnd"/>
              <w:r w:rsidR="00B7747E" w:rsidRPr="007C2089">
                <w:rPr>
                  <w:rFonts w:ascii="Calibri" w:eastAsia="Times New Roman" w:hAnsi="Calibri" w:cs="Times New Roman"/>
                  <w:color w:val="000000"/>
                  <w:sz w:val="18"/>
                  <w:szCs w:val="24"/>
                  <w:lang w:eastAsia="en-GB"/>
                </w:rPr>
                <w:t>.</w:t>
              </w:r>
            </w:hyperlink>
          </w:p>
        </w:tc>
        <w:tc>
          <w:tcPr>
            <w:tcW w:w="1708" w:type="dxa"/>
            <w:shd w:val="clear" w:color="auto" w:fill="auto"/>
            <w:noWrap/>
            <w:vAlign w:val="bottom"/>
            <w:hideMark/>
          </w:tcPr>
          <w:p w14:paraId="10FA9CA8"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795882EA"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sidRPr="008B6D20">
              <w:rPr>
                <w:rFonts w:ascii="Calibri" w:eastAsia="Times New Roman" w:hAnsi="Calibri" w:cs="Times New Roman"/>
                <w:color w:val="000000"/>
                <w:sz w:val="18"/>
                <w:szCs w:val="24"/>
                <w:lang w:eastAsia="en-GB"/>
              </w:rPr>
              <w:t>erennial</w:t>
            </w:r>
          </w:p>
        </w:tc>
        <w:tc>
          <w:tcPr>
            <w:tcW w:w="2477" w:type="dxa"/>
            <w:vAlign w:val="bottom"/>
          </w:tcPr>
          <w:p w14:paraId="53A33974"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proofErr w:type="spellStart"/>
            <w:r>
              <w:rPr>
                <w:rFonts w:ascii="Calibri" w:eastAsia="Times New Roman" w:hAnsi="Calibri" w:cs="Times New Roman"/>
                <w:color w:val="000000"/>
                <w:sz w:val="18"/>
                <w:szCs w:val="24"/>
                <w:lang w:eastAsia="en-GB"/>
              </w:rPr>
              <w:t>Emorsgate</w:t>
            </w:r>
            <w:proofErr w:type="spellEnd"/>
          </w:p>
        </w:tc>
      </w:tr>
      <w:tr w:rsidR="00B7747E" w:rsidRPr="007C2089" w14:paraId="54316C5E" w14:textId="77777777" w:rsidTr="000C2E52">
        <w:trPr>
          <w:trHeight w:val="322"/>
        </w:trPr>
        <w:tc>
          <w:tcPr>
            <w:tcW w:w="2038" w:type="dxa"/>
            <w:shd w:val="clear" w:color="auto" w:fill="auto"/>
            <w:noWrap/>
            <w:vAlign w:val="bottom"/>
            <w:hideMark/>
          </w:tcPr>
          <w:p w14:paraId="23B12FEE"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r w:rsidRPr="000A73CA">
              <w:rPr>
                <w:rFonts w:ascii="Calibri" w:eastAsia="Times New Roman" w:hAnsi="Calibri" w:cs="Times New Roman"/>
                <w:i/>
                <w:color w:val="000000"/>
                <w:sz w:val="18"/>
                <w:szCs w:val="24"/>
                <w:lang w:eastAsia="en-GB"/>
              </w:rPr>
              <w:t>Arabidopsis thaliana</w:t>
            </w:r>
          </w:p>
        </w:tc>
        <w:tc>
          <w:tcPr>
            <w:tcW w:w="1686" w:type="dxa"/>
            <w:shd w:val="clear" w:color="auto" w:fill="auto"/>
            <w:noWrap/>
            <w:vAlign w:val="bottom"/>
            <w:hideMark/>
          </w:tcPr>
          <w:p w14:paraId="5F887761" w14:textId="77777777" w:rsidR="00B7747E" w:rsidRPr="007C2089" w:rsidRDefault="00470029" w:rsidP="001C1D78">
            <w:pPr>
              <w:spacing w:after="0" w:line="240" w:lineRule="auto"/>
              <w:rPr>
                <w:rFonts w:ascii="Calibri" w:eastAsia="Times New Roman" w:hAnsi="Calibri" w:cs="Times New Roman"/>
                <w:color w:val="000000"/>
                <w:sz w:val="18"/>
                <w:szCs w:val="24"/>
                <w:lang w:eastAsia="en-GB"/>
              </w:rPr>
            </w:pPr>
            <w:hyperlink r:id="rId20" w:history="1">
              <w:r w:rsidR="00B7747E" w:rsidRPr="007C2089">
                <w:rPr>
                  <w:rFonts w:ascii="Calibri" w:eastAsia="Times New Roman" w:hAnsi="Calibri" w:cs="Times New Roman"/>
                  <w:color w:val="000000"/>
                  <w:sz w:val="18"/>
                  <w:szCs w:val="24"/>
                  <w:lang w:eastAsia="en-GB"/>
                </w:rPr>
                <w:t xml:space="preserve">(L.) </w:t>
              </w:r>
              <w:proofErr w:type="spellStart"/>
              <w:r w:rsidR="00B7747E" w:rsidRPr="007C2089">
                <w:rPr>
                  <w:rFonts w:ascii="Calibri" w:eastAsia="Times New Roman" w:hAnsi="Calibri" w:cs="Times New Roman"/>
                  <w:color w:val="000000"/>
                  <w:sz w:val="18"/>
                  <w:szCs w:val="24"/>
                  <w:lang w:eastAsia="en-GB"/>
                </w:rPr>
                <w:t>Heynh</w:t>
              </w:r>
              <w:proofErr w:type="spellEnd"/>
              <w:r w:rsidR="00B7747E" w:rsidRPr="007C2089">
                <w:rPr>
                  <w:rFonts w:ascii="Calibri" w:eastAsia="Times New Roman" w:hAnsi="Calibri" w:cs="Times New Roman"/>
                  <w:color w:val="000000"/>
                  <w:sz w:val="18"/>
                  <w:szCs w:val="24"/>
                  <w:lang w:eastAsia="en-GB"/>
                </w:rPr>
                <w:t>.</w:t>
              </w:r>
            </w:hyperlink>
          </w:p>
        </w:tc>
        <w:tc>
          <w:tcPr>
            <w:tcW w:w="1708" w:type="dxa"/>
            <w:shd w:val="clear" w:color="auto" w:fill="auto"/>
            <w:noWrap/>
            <w:vAlign w:val="bottom"/>
            <w:hideMark/>
          </w:tcPr>
          <w:p w14:paraId="1158ADBE"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120DFBE9"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A</w:t>
            </w:r>
            <w:r w:rsidRPr="008B6D20">
              <w:rPr>
                <w:rFonts w:ascii="Calibri" w:eastAsia="Times New Roman" w:hAnsi="Calibri" w:cs="Times New Roman"/>
                <w:color w:val="000000"/>
                <w:sz w:val="18"/>
                <w:szCs w:val="24"/>
                <w:lang w:eastAsia="en-GB"/>
              </w:rPr>
              <w:t>nnual</w:t>
            </w:r>
          </w:p>
        </w:tc>
        <w:tc>
          <w:tcPr>
            <w:tcW w:w="2477" w:type="dxa"/>
            <w:vAlign w:val="bottom"/>
          </w:tcPr>
          <w:p w14:paraId="3D85E1BA"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Inbred lines University of Edinburgh</w:t>
            </w:r>
          </w:p>
        </w:tc>
      </w:tr>
      <w:tr w:rsidR="00B7747E" w:rsidRPr="007C2089" w14:paraId="588D53CD" w14:textId="77777777" w:rsidTr="000C2E52">
        <w:trPr>
          <w:trHeight w:val="322"/>
        </w:trPr>
        <w:tc>
          <w:tcPr>
            <w:tcW w:w="2038" w:type="dxa"/>
            <w:shd w:val="clear" w:color="auto" w:fill="auto"/>
            <w:noWrap/>
            <w:vAlign w:val="bottom"/>
            <w:hideMark/>
          </w:tcPr>
          <w:p w14:paraId="07173D26"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r w:rsidRPr="000A73CA">
              <w:rPr>
                <w:rFonts w:ascii="Calibri" w:eastAsia="Times New Roman" w:hAnsi="Calibri" w:cs="Times New Roman"/>
                <w:i/>
                <w:color w:val="000000"/>
                <w:sz w:val="18"/>
                <w:szCs w:val="24"/>
                <w:lang w:eastAsia="en-GB"/>
              </w:rPr>
              <w:t xml:space="preserve">Centaurea </w:t>
            </w:r>
            <w:proofErr w:type="spellStart"/>
            <w:r w:rsidRPr="000A73CA">
              <w:rPr>
                <w:rFonts w:ascii="Calibri" w:eastAsia="Times New Roman" w:hAnsi="Calibri" w:cs="Times New Roman"/>
                <w:i/>
                <w:color w:val="000000"/>
                <w:sz w:val="18"/>
                <w:szCs w:val="24"/>
                <w:lang w:eastAsia="en-GB"/>
              </w:rPr>
              <w:t>nigra</w:t>
            </w:r>
            <w:proofErr w:type="spellEnd"/>
          </w:p>
        </w:tc>
        <w:tc>
          <w:tcPr>
            <w:tcW w:w="1686" w:type="dxa"/>
            <w:shd w:val="clear" w:color="auto" w:fill="auto"/>
            <w:noWrap/>
            <w:vAlign w:val="bottom"/>
            <w:hideMark/>
          </w:tcPr>
          <w:p w14:paraId="21919CF8"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6A3F987A"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24C97DFA"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sidRPr="008B6D20">
              <w:rPr>
                <w:rFonts w:ascii="Calibri" w:eastAsia="Times New Roman" w:hAnsi="Calibri" w:cs="Times New Roman"/>
                <w:color w:val="000000"/>
                <w:sz w:val="18"/>
                <w:szCs w:val="24"/>
                <w:lang w:eastAsia="en-GB"/>
              </w:rPr>
              <w:t>erennial</w:t>
            </w:r>
          </w:p>
        </w:tc>
        <w:tc>
          <w:tcPr>
            <w:tcW w:w="2477" w:type="dxa"/>
            <w:vAlign w:val="bottom"/>
          </w:tcPr>
          <w:p w14:paraId="60F2AABF"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proofErr w:type="spellStart"/>
            <w:r>
              <w:rPr>
                <w:rFonts w:ascii="Calibri" w:eastAsia="Times New Roman" w:hAnsi="Calibri" w:cs="Times New Roman"/>
                <w:color w:val="000000"/>
                <w:sz w:val="18"/>
                <w:szCs w:val="24"/>
                <w:lang w:eastAsia="en-GB"/>
              </w:rPr>
              <w:t>Emorsgate</w:t>
            </w:r>
            <w:proofErr w:type="spellEnd"/>
          </w:p>
        </w:tc>
      </w:tr>
      <w:tr w:rsidR="00B7747E" w:rsidRPr="007C2089" w14:paraId="41752392" w14:textId="77777777" w:rsidTr="000C2E52">
        <w:trPr>
          <w:trHeight w:val="322"/>
        </w:trPr>
        <w:tc>
          <w:tcPr>
            <w:tcW w:w="2038" w:type="dxa"/>
            <w:shd w:val="clear" w:color="auto" w:fill="auto"/>
            <w:noWrap/>
            <w:vAlign w:val="bottom"/>
            <w:hideMark/>
          </w:tcPr>
          <w:p w14:paraId="40D4C753"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Centranthus</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ruber</w:t>
            </w:r>
            <w:proofErr w:type="spellEnd"/>
          </w:p>
        </w:tc>
        <w:tc>
          <w:tcPr>
            <w:tcW w:w="1686" w:type="dxa"/>
            <w:shd w:val="clear" w:color="auto" w:fill="auto"/>
            <w:noWrap/>
            <w:vAlign w:val="bottom"/>
            <w:hideMark/>
          </w:tcPr>
          <w:p w14:paraId="3DEF8B8D" w14:textId="77777777" w:rsidR="00B7747E" w:rsidRPr="007C2089" w:rsidRDefault="00470029" w:rsidP="001C1D78">
            <w:pPr>
              <w:spacing w:after="0" w:line="240" w:lineRule="auto"/>
              <w:rPr>
                <w:rFonts w:ascii="Calibri" w:eastAsia="Times New Roman" w:hAnsi="Calibri" w:cs="Times New Roman"/>
                <w:color w:val="000000"/>
                <w:sz w:val="18"/>
                <w:szCs w:val="24"/>
                <w:lang w:eastAsia="en-GB"/>
              </w:rPr>
            </w:pPr>
            <w:hyperlink r:id="rId21" w:history="1">
              <w:r w:rsidR="00B7747E" w:rsidRPr="007C2089">
                <w:rPr>
                  <w:rFonts w:ascii="Calibri" w:eastAsia="Times New Roman" w:hAnsi="Calibri" w:cs="Times New Roman"/>
                  <w:color w:val="000000"/>
                  <w:sz w:val="18"/>
                  <w:szCs w:val="24"/>
                  <w:lang w:eastAsia="en-GB"/>
                </w:rPr>
                <w:t>(L.) DC.</w:t>
              </w:r>
            </w:hyperlink>
          </w:p>
        </w:tc>
        <w:tc>
          <w:tcPr>
            <w:tcW w:w="1708" w:type="dxa"/>
            <w:shd w:val="clear" w:color="auto" w:fill="auto"/>
            <w:noWrap/>
            <w:vAlign w:val="bottom"/>
            <w:hideMark/>
          </w:tcPr>
          <w:p w14:paraId="29C9763E"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30C9F015"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sidRPr="008B6D20">
              <w:rPr>
                <w:rFonts w:ascii="Calibri" w:eastAsia="Times New Roman" w:hAnsi="Calibri" w:cs="Times New Roman"/>
                <w:color w:val="000000"/>
                <w:sz w:val="18"/>
                <w:szCs w:val="24"/>
                <w:lang w:eastAsia="en-GB"/>
              </w:rPr>
              <w:t>erennial</w:t>
            </w:r>
          </w:p>
        </w:tc>
        <w:tc>
          <w:tcPr>
            <w:tcW w:w="2477" w:type="dxa"/>
            <w:vAlign w:val="bottom"/>
          </w:tcPr>
          <w:p w14:paraId="4E0C1B03"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Chiltern Seeds</w:t>
            </w:r>
          </w:p>
        </w:tc>
      </w:tr>
      <w:tr w:rsidR="00B7747E" w:rsidRPr="007C2089" w14:paraId="6BDEB23D" w14:textId="77777777" w:rsidTr="000C2E52">
        <w:trPr>
          <w:trHeight w:val="322"/>
        </w:trPr>
        <w:tc>
          <w:tcPr>
            <w:tcW w:w="2038" w:type="dxa"/>
            <w:shd w:val="clear" w:color="auto" w:fill="auto"/>
            <w:noWrap/>
            <w:vAlign w:val="bottom"/>
            <w:hideMark/>
          </w:tcPr>
          <w:p w14:paraId="45E27DF1"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r w:rsidRPr="000A73CA">
              <w:rPr>
                <w:rFonts w:ascii="Calibri" w:eastAsia="Times New Roman" w:hAnsi="Calibri" w:cs="Times New Roman"/>
                <w:i/>
                <w:color w:val="000000"/>
                <w:sz w:val="18"/>
                <w:szCs w:val="24"/>
                <w:lang w:eastAsia="en-GB"/>
              </w:rPr>
              <w:t>Chenopodium album</w:t>
            </w:r>
          </w:p>
        </w:tc>
        <w:tc>
          <w:tcPr>
            <w:tcW w:w="1686" w:type="dxa"/>
            <w:shd w:val="clear" w:color="auto" w:fill="auto"/>
            <w:noWrap/>
            <w:vAlign w:val="bottom"/>
            <w:hideMark/>
          </w:tcPr>
          <w:p w14:paraId="1D066197"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18DAABEF"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1802ADA5"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A</w:t>
            </w:r>
            <w:r>
              <w:rPr>
                <w:rFonts w:ascii="Calibri" w:eastAsia="Times New Roman" w:hAnsi="Calibri" w:cs="Times New Roman"/>
                <w:color w:val="000000"/>
                <w:sz w:val="18"/>
                <w:szCs w:val="24"/>
                <w:lang w:eastAsia="en-GB"/>
              </w:rPr>
              <w:t>nnual</w:t>
            </w:r>
          </w:p>
        </w:tc>
        <w:tc>
          <w:tcPr>
            <w:tcW w:w="2477" w:type="dxa"/>
            <w:vAlign w:val="bottom"/>
          </w:tcPr>
          <w:p w14:paraId="39CC40CC"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Author collections</w:t>
            </w:r>
          </w:p>
        </w:tc>
      </w:tr>
      <w:tr w:rsidR="00B7747E" w:rsidRPr="007C2089" w14:paraId="0996FEB1" w14:textId="77777777" w:rsidTr="000C2E52">
        <w:trPr>
          <w:trHeight w:val="322"/>
        </w:trPr>
        <w:tc>
          <w:tcPr>
            <w:tcW w:w="2038" w:type="dxa"/>
            <w:shd w:val="clear" w:color="auto" w:fill="auto"/>
            <w:noWrap/>
            <w:vAlign w:val="bottom"/>
            <w:hideMark/>
          </w:tcPr>
          <w:p w14:paraId="5968D016"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r w:rsidRPr="000A73CA">
              <w:rPr>
                <w:rFonts w:ascii="Calibri" w:eastAsia="Times New Roman" w:hAnsi="Calibri" w:cs="Times New Roman"/>
                <w:i/>
                <w:color w:val="000000"/>
                <w:sz w:val="18"/>
                <w:szCs w:val="24"/>
                <w:lang w:eastAsia="en-GB"/>
              </w:rPr>
              <w:t>Chenopodium bonus-</w:t>
            </w:r>
            <w:proofErr w:type="spellStart"/>
            <w:r w:rsidRPr="000A73CA">
              <w:rPr>
                <w:rFonts w:ascii="Calibri" w:eastAsia="Times New Roman" w:hAnsi="Calibri" w:cs="Times New Roman"/>
                <w:i/>
                <w:color w:val="000000"/>
                <w:sz w:val="18"/>
                <w:szCs w:val="24"/>
                <w:lang w:eastAsia="en-GB"/>
              </w:rPr>
              <w:t>henricus</w:t>
            </w:r>
            <w:proofErr w:type="spellEnd"/>
          </w:p>
        </w:tc>
        <w:tc>
          <w:tcPr>
            <w:tcW w:w="1686" w:type="dxa"/>
            <w:shd w:val="clear" w:color="auto" w:fill="auto"/>
            <w:noWrap/>
            <w:vAlign w:val="bottom"/>
            <w:hideMark/>
          </w:tcPr>
          <w:p w14:paraId="2503B4A2"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1A35801F"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1180F3DD"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sidRPr="008B6D20">
              <w:rPr>
                <w:rFonts w:ascii="Calibri" w:eastAsia="Times New Roman" w:hAnsi="Calibri" w:cs="Times New Roman"/>
                <w:color w:val="000000"/>
                <w:sz w:val="18"/>
                <w:szCs w:val="24"/>
                <w:lang w:eastAsia="en-GB"/>
              </w:rPr>
              <w:t>erennial</w:t>
            </w:r>
          </w:p>
        </w:tc>
        <w:tc>
          <w:tcPr>
            <w:tcW w:w="2477" w:type="dxa"/>
            <w:vAlign w:val="bottom"/>
          </w:tcPr>
          <w:p w14:paraId="1B182D85" w14:textId="0B1C067E"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 xml:space="preserve">Surplus seed RBGE </w:t>
            </w:r>
          </w:p>
        </w:tc>
      </w:tr>
      <w:tr w:rsidR="00B7747E" w:rsidRPr="007C2089" w14:paraId="3F19C760" w14:textId="77777777" w:rsidTr="000C2E52">
        <w:trPr>
          <w:trHeight w:val="322"/>
        </w:trPr>
        <w:tc>
          <w:tcPr>
            <w:tcW w:w="2038" w:type="dxa"/>
            <w:shd w:val="clear" w:color="auto" w:fill="auto"/>
            <w:noWrap/>
            <w:vAlign w:val="bottom"/>
            <w:hideMark/>
          </w:tcPr>
          <w:p w14:paraId="00B588B2"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Cynosurus</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cristatus</w:t>
            </w:r>
            <w:proofErr w:type="spellEnd"/>
          </w:p>
        </w:tc>
        <w:tc>
          <w:tcPr>
            <w:tcW w:w="1686" w:type="dxa"/>
            <w:shd w:val="clear" w:color="auto" w:fill="auto"/>
            <w:noWrap/>
            <w:vAlign w:val="bottom"/>
            <w:hideMark/>
          </w:tcPr>
          <w:p w14:paraId="4F49D793"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5EE0041C"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Grass</w:t>
            </w:r>
          </w:p>
        </w:tc>
        <w:tc>
          <w:tcPr>
            <w:tcW w:w="1086" w:type="dxa"/>
            <w:shd w:val="clear" w:color="auto" w:fill="auto"/>
            <w:noWrap/>
            <w:vAlign w:val="bottom"/>
            <w:hideMark/>
          </w:tcPr>
          <w:p w14:paraId="530A8614"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sidRPr="008B6D20">
              <w:rPr>
                <w:rFonts w:ascii="Calibri" w:eastAsia="Times New Roman" w:hAnsi="Calibri" w:cs="Times New Roman"/>
                <w:color w:val="000000"/>
                <w:sz w:val="18"/>
                <w:szCs w:val="24"/>
                <w:lang w:eastAsia="en-GB"/>
              </w:rPr>
              <w:t>erennial</w:t>
            </w:r>
          </w:p>
        </w:tc>
        <w:tc>
          <w:tcPr>
            <w:tcW w:w="2477" w:type="dxa"/>
            <w:vAlign w:val="bottom"/>
          </w:tcPr>
          <w:p w14:paraId="55C69A49"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proofErr w:type="spellStart"/>
            <w:r>
              <w:rPr>
                <w:rFonts w:ascii="Calibri" w:eastAsia="Times New Roman" w:hAnsi="Calibri" w:cs="Times New Roman"/>
                <w:color w:val="000000"/>
                <w:sz w:val="18"/>
                <w:szCs w:val="24"/>
                <w:lang w:eastAsia="en-GB"/>
              </w:rPr>
              <w:t>Emorsgate</w:t>
            </w:r>
            <w:proofErr w:type="spellEnd"/>
          </w:p>
        </w:tc>
      </w:tr>
      <w:tr w:rsidR="00B7747E" w:rsidRPr="007C2089" w14:paraId="171783F0" w14:textId="77777777" w:rsidTr="000C2E52">
        <w:trPr>
          <w:trHeight w:val="322"/>
        </w:trPr>
        <w:tc>
          <w:tcPr>
            <w:tcW w:w="2038" w:type="dxa"/>
            <w:shd w:val="clear" w:color="auto" w:fill="auto"/>
            <w:noWrap/>
            <w:vAlign w:val="bottom"/>
            <w:hideMark/>
          </w:tcPr>
          <w:p w14:paraId="5B027415"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Cystopteris</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dickeniana</w:t>
            </w:r>
            <w:proofErr w:type="spellEnd"/>
          </w:p>
        </w:tc>
        <w:tc>
          <w:tcPr>
            <w:tcW w:w="1686" w:type="dxa"/>
            <w:shd w:val="clear" w:color="auto" w:fill="auto"/>
            <w:noWrap/>
            <w:vAlign w:val="bottom"/>
            <w:hideMark/>
          </w:tcPr>
          <w:p w14:paraId="082C2B0A" w14:textId="77777777" w:rsidR="00B7747E" w:rsidRPr="007C2089" w:rsidRDefault="00470029" w:rsidP="001C1D78">
            <w:pPr>
              <w:spacing w:after="0" w:line="240" w:lineRule="auto"/>
              <w:rPr>
                <w:rFonts w:ascii="Calibri" w:eastAsia="Times New Roman" w:hAnsi="Calibri" w:cs="Times New Roman"/>
                <w:color w:val="000000"/>
                <w:sz w:val="18"/>
                <w:szCs w:val="24"/>
                <w:lang w:eastAsia="en-GB"/>
              </w:rPr>
            </w:pPr>
            <w:hyperlink r:id="rId22" w:history="1">
              <w:r w:rsidR="00B7747E" w:rsidRPr="007C2089">
                <w:rPr>
                  <w:rFonts w:ascii="Calibri" w:eastAsia="Times New Roman" w:hAnsi="Calibri" w:cs="Times New Roman"/>
                  <w:color w:val="000000"/>
                  <w:sz w:val="18"/>
                  <w:szCs w:val="24"/>
                  <w:lang w:eastAsia="en-GB"/>
                </w:rPr>
                <w:t>R. Sim</w:t>
              </w:r>
            </w:hyperlink>
          </w:p>
        </w:tc>
        <w:tc>
          <w:tcPr>
            <w:tcW w:w="1708" w:type="dxa"/>
            <w:shd w:val="clear" w:color="auto" w:fill="auto"/>
            <w:noWrap/>
            <w:vAlign w:val="bottom"/>
            <w:hideMark/>
          </w:tcPr>
          <w:p w14:paraId="217BD735"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Fern</w:t>
            </w:r>
          </w:p>
        </w:tc>
        <w:tc>
          <w:tcPr>
            <w:tcW w:w="1086" w:type="dxa"/>
            <w:shd w:val="clear" w:color="auto" w:fill="auto"/>
            <w:noWrap/>
            <w:vAlign w:val="bottom"/>
            <w:hideMark/>
          </w:tcPr>
          <w:p w14:paraId="26FBC50D"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Pr>
                <w:rFonts w:ascii="Calibri" w:eastAsia="Times New Roman" w:hAnsi="Calibri" w:cs="Times New Roman"/>
                <w:color w:val="000000"/>
                <w:sz w:val="18"/>
                <w:szCs w:val="24"/>
                <w:lang w:eastAsia="en-GB"/>
              </w:rPr>
              <w:t>erennial</w:t>
            </w:r>
          </w:p>
        </w:tc>
        <w:tc>
          <w:tcPr>
            <w:tcW w:w="2477" w:type="dxa"/>
            <w:vAlign w:val="bottom"/>
          </w:tcPr>
          <w:p w14:paraId="23C3516D" w14:textId="033DECC5"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RBGE</w:t>
            </w:r>
          </w:p>
        </w:tc>
      </w:tr>
      <w:tr w:rsidR="00B7747E" w:rsidRPr="007C2089" w14:paraId="5FC9E6F8" w14:textId="77777777" w:rsidTr="000C2E52">
        <w:trPr>
          <w:trHeight w:val="322"/>
        </w:trPr>
        <w:tc>
          <w:tcPr>
            <w:tcW w:w="2038" w:type="dxa"/>
            <w:shd w:val="clear" w:color="auto" w:fill="auto"/>
            <w:noWrap/>
            <w:vAlign w:val="bottom"/>
            <w:hideMark/>
          </w:tcPr>
          <w:p w14:paraId="7C2D50A5"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Dactylorhiza</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purpurella</w:t>
            </w:r>
            <w:proofErr w:type="spellEnd"/>
          </w:p>
        </w:tc>
        <w:tc>
          <w:tcPr>
            <w:tcW w:w="1686" w:type="dxa"/>
            <w:shd w:val="clear" w:color="auto" w:fill="auto"/>
            <w:noWrap/>
            <w:vAlign w:val="bottom"/>
            <w:hideMark/>
          </w:tcPr>
          <w:p w14:paraId="717BCE90" w14:textId="77777777" w:rsidR="00B7747E" w:rsidRPr="007C2089" w:rsidRDefault="00470029" w:rsidP="001C1D78">
            <w:pPr>
              <w:spacing w:after="0" w:line="240" w:lineRule="auto"/>
              <w:rPr>
                <w:rFonts w:ascii="Calibri" w:eastAsia="Times New Roman" w:hAnsi="Calibri" w:cs="Times New Roman"/>
                <w:color w:val="000000"/>
                <w:sz w:val="18"/>
                <w:szCs w:val="24"/>
                <w:lang w:eastAsia="en-GB"/>
              </w:rPr>
            </w:pPr>
            <w:hyperlink r:id="rId23" w:history="1">
              <w:r w:rsidR="00B7747E" w:rsidRPr="007C2089">
                <w:rPr>
                  <w:rFonts w:ascii="Calibri" w:eastAsia="Times New Roman" w:hAnsi="Calibri" w:cs="Times New Roman"/>
                  <w:color w:val="000000"/>
                  <w:sz w:val="18"/>
                  <w:szCs w:val="24"/>
                  <w:lang w:eastAsia="en-GB"/>
                </w:rPr>
                <w:t>(</w:t>
              </w:r>
              <w:proofErr w:type="spellStart"/>
              <w:r w:rsidR="00B7747E" w:rsidRPr="007C2089">
                <w:rPr>
                  <w:rFonts w:ascii="Calibri" w:eastAsia="Times New Roman" w:hAnsi="Calibri" w:cs="Times New Roman"/>
                  <w:color w:val="000000"/>
                  <w:sz w:val="18"/>
                  <w:szCs w:val="24"/>
                  <w:lang w:eastAsia="en-GB"/>
                </w:rPr>
                <w:t>T.Stephenson</w:t>
              </w:r>
              <w:proofErr w:type="spellEnd"/>
              <w:r w:rsidR="00B7747E" w:rsidRPr="007C2089">
                <w:rPr>
                  <w:rFonts w:ascii="Calibri" w:eastAsia="Times New Roman" w:hAnsi="Calibri" w:cs="Times New Roman"/>
                  <w:color w:val="000000"/>
                  <w:sz w:val="18"/>
                  <w:szCs w:val="24"/>
                  <w:lang w:eastAsia="en-GB"/>
                </w:rPr>
                <w:t xml:space="preserve"> &amp; </w:t>
              </w:r>
              <w:proofErr w:type="spellStart"/>
              <w:r w:rsidR="00B7747E" w:rsidRPr="007C2089">
                <w:rPr>
                  <w:rFonts w:ascii="Calibri" w:eastAsia="Times New Roman" w:hAnsi="Calibri" w:cs="Times New Roman"/>
                  <w:color w:val="000000"/>
                  <w:sz w:val="18"/>
                  <w:szCs w:val="24"/>
                  <w:lang w:eastAsia="en-GB"/>
                </w:rPr>
                <w:t>T.A.Stephenson</w:t>
              </w:r>
              <w:proofErr w:type="spellEnd"/>
              <w:r w:rsidR="00B7747E" w:rsidRPr="007C2089">
                <w:rPr>
                  <w:rFonts w:ascii="Calibri" w:eastAsia="Times New Roman" w:hAnsi="Calibri" w:cs="Times New Roman"/>
                  <w:color w:val="000000"/>
                  <w:sz w:val="18"/>
                  <w:szCs w:val="24"/>
                  <w:lang w:eastAsia="en-GB"/>
                </w:rPr>
                <w:t xml:space="preserve">) </w:t>
              </w:r>
              <w:proofErr w:type="spellStart"/>
              <w:r w:rsidR="00B7747E" w:rsidRPr="007C2089">
                <w:rPr>
                  <w:rFonts w:ascii="Calibri" w:eastAsia="Times New Roman" w:hAnsi="Calibri" w:cs="Times New Roman"/>
                  <w:color w:val="000000"/>
                  <w:sz w:val="18"/>
                  <w:szCs w:val="24"/>
                  <w:lang w:eastAsia="en-GB"/>
                </w:rPr>
                <w:t>Soó</w:t>
              </w:r>
              <w:proofErr w:type="spellEnd"/>
            </w:hyperlink>
          </w:p>
        </w:tc>
        <w:tc>
          <w:tcPr>
            <w:tcW w:w="1708" w:type="dxa"/>
            <w:shd w:val="clear" w:color="auto" w:fill="auto"/>
            <w:noWrap/>
            <w:vAlign w:val="bottom"/>
            <w:hideMark/>
          </w:tcPr>
          <w:p w14:paraId="35B057A2"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491EBC4A"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sidRPr="008B6D20">
              <w:rPr>
                <w:rFonts w:ascii="Calibri" w:eastAsia="Times New Roman" w:hAnsi="Calibri" w:cs="Times New Roman"/>
                <w:color w:val="000000"/>
                <w:sz w:val="18"/>
                <w:szCs w:val="24"/>
                <w:lang w:eastAsia="en-GB"/>
              </w:rPr>
              <w:t>erennial</w:t>
            </w:r>
          </w:p>
        </w:tc>
        <w:tc>
          <w:tcPr>
            <w:tcW w:w="2477" w:type="dxa"/>
            <w:vAlign w:val="bottom"/>
          </w:tcPr>
          <w:p w14:paraId="3B2A45F0" w14:textId="3AE9391B"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RBGE</w:t>
            </w:r>
          </w:p>
        </w:tc>
      </w:tr>
      <w:tr w:rsidR="00B7747E" w:rsidRPr="007C2089" w14:paraId="4B2C551F" w14:textId="77777777" w:rsidTr="000C2E52">
        <w:trPr>
          <w:trHeight w:val="322"/>
        </w:trPr>
        <w:tc>
          <w:tcPr>
            <w:tcW w:w="2038" w:type="dxa"/>
            <w:shd w:val="clear" w:color="auto" w:fill="auto"/>
            <w:noWrap/>
            <w:vAlign w:val="bottom"/>
            <w:hideMark/>
          </w:tcPr>
          <w:p w14:paraId="5FAEAFAD"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r w:rsidRPr="000A73CA">
              <w:rPr>
                <w:rFonts w:ascii="Calibri" w:eastAsia="Times New Roman" w:hAnsi="Calibri" w:cs="Times New Roman"/>
                <w:i/>
                <w:color w:val="000000"/>
                <w:sz w:val="18"/>
                <w:szCs w:val="24"/>
                <w:lang w:eastAsia="en-GB"/>
              </w:rPr>
              <w:t xml:space="preserve">Equisetum </w:t>
            </w:r>
            <w:proofErr w:type="spellStart"/>
            <w:r w:rsidRPr="000A73CA">
              <w:rPr>
                <w:rFonts w:ascii="Calibri" w:eastAsia="Times New Roman" w:hAnsi="Calibri" w:cs="Times New Roman"/>
                <w:i/>
                <w:color w:val="000000"/>
                <w:sz w:val="18"/>
                <w:szCs w:val="24"/>
                <w:lang w:eastAsia="en-GB"/>
              </w:rPr>
              <w:t>arvense</w:t>
            </w:r>
            <w:proofErr w:type="spellEnd"/>
          </w:p>
        </w:tc>
        <w:tc>
          <w:tcPr>
            <w:tcW w:w="1686" w:type="dxa"/>
            <w:shd w:val="clear" w:color="auto" w:fill="auto"/>
            <w:noWrap/>
            <w:vAlign w:val="bottom"/>
            <w:hideMark/>
          </w:tcPr>
          <w:p w14:paraId="4B967C27"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6725CB1E"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Fern</w:t>
            </w:r>
          </w:p>
        </w:tc>
        <w:tc>
          <w:tcPr>
            <w:tcW w:w="1086" w:type="dxa"/>
            <w:shd w:val="clear" w:color="auto" w:fill="auto"/>
            <w:noWrap/>
            <w:vAlign w:val="bottom"/>
            <w:hideMark/>
          </w:tcPr>
          <w:p w14:paraId="2FEE2DC5"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sidRPr="008B6D20">
              <w:rPr>
                <w:rFonts w:ascii="Calibri" w:eastAsia="Times New Roman" w:hAnsi="Calibri" w:cs="Times New Roman"/>
                <w:color w:val="000000"/>
                <w:sz w:val="18"/>
                <w:szCs w:val="24"/>
                <w:lang w:eastAsia="en-GB"/>
              </w:rPr>
              <w:t>erennial</w:t>
            </w:r>
          </w:p>
        </w:tc>
        <w:tc>
          <w:tcPr>
            <w:tcW w:w="2477" w:type="dxa"/>
            <w:vAlign w:val="bottom"/>
          </w:tcPr>
          <w:p w14:paraId="5F5E994F" w14:textId="729D2A65"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RBGE</w:t>
            </w:r>
          </w:p>
        </w:tc>
      </w:tr>
      <w:tr w:rsidR="00B7747E" w:rsidRPr="007C2089" w14:paraId="1880630E" w14:textId="77777777" w:rsidTr="000C2E52">
        <w:trPr>
          <w:trHeight w:val="322"/>
        </w:trPr>
        <w:tc>
          <w:tcPr>
            <w:tcW w:w="2038" w:type="dxa"/>
            <w:shd w:val="clear" w:color="auto" w:fill="auto"/>
            <w:noWrap/>
            <w:vAlign w:val="bottom"/>
            <w:hideMark/>
          </w:tcPr>
          <w:p w14:paraId="7ECA75E7"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r w:rsidRPr="000A73CA">
              <w:rPr>
                <w:rFonts w:ascii="Calibri" w:eastAsia="Times New Roman" w:hAnsi="Calibri" w:cs="Times New Roman"/>
                <w:i/>
                <w:color w:val="000000"/>
                <w:sz w:val="18"/>
                <w:szCs w:val="24"/>
                <w:lang w:eastAsia="en-GB"/>
              </w:rPr>
              <w:t xml:space="preserve">Erica </w:t>
            </w:r>
            <w:proofErr w:type="spellStart"/>
            <w:r w:rsidRPr="000A73CA">
              <w:rPr>
                <w:rFonts w:ascii="Calibri" w:eastAsia="Times New Roman" w:hAnsi="Calibri" w:cs="Times New Roman"/>
                <w:i/>
                <w:color w:val="000000"/>
                <w:sz w:val="18"/>
                <w:szCs w:val="24"/>
                <w:lang w:eastAsia="en-GB"/>
              </w:rPr>
              <w:t>tetralix</w:t>
            </w:r>
            <w:proofErr w:type="spellEnd"/>
          </w:p>
        </w:tc>
        <w:tc>
          <w:tcPr>
            <w:tcW w:w="1686" w:type="dxa"/>
            <w:shd w:val="clear" w:color="auto" w:fill="auto"/>
            <w:noWrap/>
            <w:vAlign w:val="bottom"/>
            <w:hideMark/>
          </w:tcPr>
          <w:p w14:paraId="381A117C"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5B1D918B"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Woody</w:t>
            </w:r>
          </w:p>
        </w:tc>
        <w:tc>
          <w:tcPr>
            <w:tcW w:w="1086" w:type="dxa"/>
            <w:shd w:val="clear" w:color="auto" w:fill="auto"/>
            <w:noWrap/>
            <w:vAlign w:val="bottom"/>
            <w:hideMark/>
          </w:tcPr>
          <w:p w14:paraId="186576FD"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Pr>
                <w:rFonts w:ascii="Calibri" w:eastAsia="Times New Roman" w:hAnsi="Calibri" w:cs="Times New Roman"/>
                <w:color w:val="000000"/>
                <w:sz w:val="18"/>
                <w:szCs w:val="24"/>
                <w:lang w:eastAsia="en-GB"/>
              </w:rPr>
              <w:t>erennial</w:t>
            </w:r>
          </w:p>
        </w:tc>
        <w:tc>
          <w:tcPr>
            <w:tcW w:w="2477" w:type="dxa"/>
            <w:vAlign w:val="bottom"/>
          </w:tcPr>
          <w:p w14:paraId="07927432" w14:textId="0169A1B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RBGE</w:t>
            </w:r>
          </w:p>
        </w:tc>
      </w:tr>
      <w:tr w:rsidR="00B7747E" w:rsidRPr="007C2089" w14:paraId="13A700E9" w14:textId="77777777" w:rsidTr="000C2E52">
        <w:trPr>
          <w:trHeight w:val="322"/>
        </w:trPr>
        <w:tc>
          <w:tcPr>
            <w:tcW w:w="2038" w:type="dxa"/>
            <w:shd w:val="clear" w:color="auto" w:fill="auto"/>
            <w:noWrap/>
            <w:vAlign w:val="bottom"/>
            <w:hideMark/>
          </w:tcPr>
          <w:p w14:paraId="1064CF1B"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r w:rsidRPr="000A73CA">
              <w:rPr>
                <w:rFonts w:ascii="Calibri" w:eastAsia="Times New Roman" w:hAnsi="Calibri" w:cs="Times New Roman"/>
                <w:i/>
                <w:color w:val="000000"/>
                <w:sz w:val="18"/>
                <w:szCs w:val="24"/>
                <w:lang w:eastAsia="en-GB"/>
              </w:rPr>
              <w:t xml:space="preserve">Festuca </w:t>
            </w:r>
            <w:proofErr w:type="spellStart"/>
            <w:r w:rsidRPr="000A73CA">
              <w:rPr>
                <w:rFonts w:ascii="Calibri" w:eastAsia="Times New Roman" w:hAnsi="Calibri" w:cs="Times New Roman"/>
                <w:i/>
                <w:color w:val="000000"/>
                <w:sz w:val="18"/>
                <w:szCs w:val="24"/>
                <w:lang w:eastAsia="en-GB"/>
              </w:rPr>
              <w:t>rubra</w:t>
            </w:r>
            <w:proofErr w:type="spellEnd"/>
          </w:p>
        </w:tc>
        <w:tc>
          <w:tcPr>
            <w:tcW w:w="1686" w:type="dxa"/>
            <w:shd w:val="clear" w:color="auto" w:fill="auto"/>
            <w:noWrap/>
            <w:vAlign w:val="bottom"/>
            <w:hideMark/>
          </w:tcPr>
          <w:p w14:paraId="0669E912"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281F1C1A"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Grass</w:t>
            </w:r>
          </w:p>
        </w:tc>
        <w:tc>
          <w:tcPr>
            <w:tcW w:w="1086" w:type="dxa"/>
            <w:shd w:val="clear" w:color="auto" w:fill="auto"/>
            <w:noWrap/>
            <w:vAlign w:val="bottom"/>
            <w:hideMark/>
          </w:tcPr>
          <w:p w14:paraId="4C85CCA3"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sidRPr="008B6D20">
              <w:rPr>
                <w:rFonts w:ascii="Calibri" w:eastAsia="Times New Roman" w:hAnsi="Calibri" w:cs="Times New Roman"/>
                <w:color w:val="000000"/>
                <w:sz w:val="18"/>
                <w:szCs w:val="24"/>
                <w:lang w:eastAsia="en-GB"/>
              </w:rPr>
              <w:t>erennial</w:t>
            </w:r>
          </w:p>
        </w:tc>
        <w:tc>
          <w:tcPr>
            <w:tcW w:w="2477" w:type="dxa"/>
            <w:vAlign w:val="bottom"/>
          </w:tcPr>
          <w:p w14:paraId="44087616"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proofErr w:type="spellStart"/>
            <w:r>
              <w:rPr>
                <w:rFonts w:ascii="Calibri" w:eastAsia="Times New Roman" w:hAnsi="Calibri" w:cs="Times New Roman"/>
                <w:color w:val="000000"/>
                <w:sz w:val="18"/>
                <w:szCs w:val="24"/>
                <w:lang w:eastAsia="en-GB"/>
              </w:rPr>
              <w:t>Emorsgate</w:t>
            </w:r>
            <w:proofErr w:type="spellEnd"/>
          </w:p>
        </w:tc>
      </w:tr>
      <w:tr w:rsidR="00B7747E" w:rsidRPr="007C2089" w14:paraId="43BF3206" w14:textId="77777777" w:rsidTr="000C2E52">
        <w:trPr>
          <w:trHeight w:val="322"/>
        </w:trPr>
        <w:tc>
          <w:tcPr>
            <w:tcW w:w="2038" w:type="dxa"/>
            <w:shd w:val="clear" w:color="auto" w:fill="auto"/>
            <w:noWrap/>
            <w:vAlign w:val="bottom"/>
            <w:hideMark/>
          </w:tcPr>
          <w:p w14:paraId="08DAB919"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Fragaria</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vesca</w:t>
            </w:r>
            <w:proofErr w:type="spellEnd"/>
          </w:p>
        </w:tc>
        <w:tc>
          <w:tcPr>
            <w:tcW w:w="1686" w:type="dxa"/>
            <w:shd w:val="clear" w:color="auto" w:fill="auto"/>
            <w:noWrap/>
            <w:vAlign w:val="bottom"/>
            <w:hideMark/>
          </w:tcPr>
          <w:p w14:paraId="49FBAE60"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575D7EDA"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38D85334"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sidRPr="008B6D20">
              <w:rPr>
                <w:rFonts w:ascii="Calibri" w:eastAsia="Times New Roman" w:hAnsi="Calibri" w:cs="Times New Roman"/>
                <w:color w:val="000000"/>
                <w:sz w:val="18"/>
                <w:szCs w:val="24"/>
                <w:lang w:eastAsia="en-GB"/>
              </w:rPr>
              <w:t>erennial</w:t>
            </w:r>
          </w:p>
        </w:tc>
        <w:tc>
          <w:tcPr>
            <w:tcW w:w="2477" w:type="dxa"/>
            <w:vAlign w:val="bottom"/>
          </w:tcPr>
          <w:p w14:paraId="5DFCBBD8"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Scotia seeds</w:t>
            </w:r>
          </w:p>
        </w:tc>
      </w:tr>
      <w:tr w:rsidR="00B7747E" w:rsidRPr="007C2089" w14:paraId="3A1624CA" w14:textId="77777777" w:rsidTr="000C2E52">
        <w:trPr>
          <w:trHeight w:val="322"/>
        </w:trPr>
        <w:tc>
          <w:tcPr>
            <w:tcW w:w="2038" w:type="dxa"/>
            <w:shd w:val="clear" w:color="auto" w:fill="auto"/>
            <w:noWrap/>
            <w:vAlign w:val="bottom"/>
            <w:hideMark/>
          </w:tcPr>
          <w:p w14:paraId="18EEE0E1"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Galanthus</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nivalis</w:t>
            </w:r>
            <w:proofErr w:type="spellEnd"/>
          </w:p>
        </w:tc>
        <w:tc>
          <w:tcPr>
            <w:tcW w:w="1686" w:type="dxa"/>
            <w:shd w:val="clear" w:color="auto" w:fill="auto"/>
            <w:noWrap/>
            <w:vAlign w:val="bottom"/>
            <w:hideMark/>
          </w:tcPr>
          <w:p w14:paraId="1F35E345"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715C8523"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056C7CF7"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sidRPr="008B6D20">
              <w:rPr>
                <w:rFonts w:ascii="Calibri" w:eastAsia="Times New Roman" w:hAnsi="Calibri" w:cs="Times New Roman"/>
                <w:color w:val="000000"/>
                <w:sz w:val="18"/>
                <w:szCs w:val="24"/>
                <w:lang w:eastAsia="en-GB"/>
              </w:rPr>
              <w:t>erennial</w:t>
            </w:r>
          </w:p>
        </w:tc>
        <w:tc>
          <w:tcPr>
            <w:tcW w:w="2477" w:type="dxa"/>
            <w:vAlign w:val="bottom"/>
          </w:tcPr>
          <w:p w14:paraId="2E02BCEA" w14:textId="29059466" w:rsidR="00B7747E" w:rsidRPr="007C2089" w:rsidRDefault="002E0187"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RB</w:t>
            </w:r>
            <w:r w:rsidR="00B7747E">
              <w:rPr>
                <w:rFonts w:ascii="Calibri" w:eastAsia="Times New Roman" w:hAnsi="Calibri" w:cs="Times New Roman"/>
                <w:color w:val="000000"/>
                <w:sz w:val="18"/>
                <w:szCs w:val="24"/>
                <w:lang w:eastAsia="en-GB"/>
              </w:rPr>
              <w:t>GE</w:t>
            </w:r>
          </w:p>
        </w:tc>
      </w:tr>
      <w:tr w:rsidR="00B7747E" w:rsidRPr="007C2089" w14:paraId="70C2CE36" w14:textId="77777777" w:rsidTr="000C2E52">
        <w:trPr>
          <w:trHeight w:val="322"/>
        </w:trPr>
        <w:tc>
          <w:tcPr>
            <w:tcW w:w="2038" w:type="dxa"/>
            <w:shd w:val="clear" w:color="auto" w:fill="auto"/>
            <w:noWrap/>
            <w:vAlign w:val="bottom"/>
            <w:hideMark/>
          </w:tcPr>
          <w:p w14:paraId="7E8E33AB"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Galium</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aparine</w:t>
            </w:r>
            <w:proofErr w:type="spellEnd"/>
          </w:p>
        </w:tc>
        <w:tc>
          <w:tcPr>
            <w:tcW w:w="1686" w:type="dxa"/>
            <w:shd w:val="clear" w:color="auto" w:fill="auto"/>
            <w:noWrap/>
            <w:vAlign w:val="bottom"/>
            <w:hideMark/>
          </w:tcPr>
          <w:p w14:paraId="3061229B"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197954F9"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5EBDA4EE"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A</w:t>
            </w:r>
            <w:r>
              <w:rPr>
                <w:rFonts w:ascii="Calibri" w:eastAsia="Times New Roman" w:hAnsi="Calibri" w:cs="Times New Roman"/>
                <w:color w:val="000000"/>
                <w:sz w:val="18"/>
                <w:szCs w:val="24"/>
                <w:lang w:eastAsia="en-GB"/>
              </w:rPr>
              <w:t>nnual</w:t>
            </w:r>
          </w:p>
        </w:tc>
        <w:tc>
          <w:tcPr>
            <w:tcW w:w="2477" w:type="dxa"/>
            <w:vAlign w:val="bottom"/>
          </w:tcPr>
          <w:p w14:paraId="2C6D1B73" w14:textId="4530E304" w:rsidR="00B7747E" w:rsidRPr="007C2089" w:rsidRDefault="002C5C62"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 xml:space="preserve">Author collection, Upper </w:t>
            </w:r>
            <w:proofErr w:type="spellStart"/>
            <w:r>
              <w:rPr>
                <w:rFonts w:ascii="Calibri" w:eastAsia="Times New Roman" w:hAnsi="Calibri" w:cs="Times New Roman"/>
                <w:color w:val="000000"/>
                <w:sz w:val="18"/>
                <w:szCs w:val="24"/>
                <w:lang w:eastAsia="en-GB"/>
              </w:rPr>
              <w:t>Halliford</w:t>
            </w:r>
            <w:proofErr w:type="spellEnd"/>
            <w:r>
              <w:rPr>
                <w:rFonts w:ascii="Calibri" w:eastAsia="Times New Roman" w:hAnsi="Calibri" w:cs="Times New Roman"/>
                <w:color w:val="000000"/>
                <w:sz w:val="18"/>
                <w:szCs w:val="24"/>
                <w:lang w:eastAsia="en-GB"/>
              </w:rPr>
              <w:t xml:space="preserve">, Surrey, </w:t>
            </w:r>
            <w:proofErr w:type="spellStart"/>
            <w:r>
              <w:rPr>
                <w:rFonts w:ascii="Calibri" w:eastAsia="Times New Roman" w:hAnsi="Calibri" w:cs="Times New Roman"/>
                <w:color w:val="000000"/>
                <w:sz w:val="18"/>
                <w:szCs w:val="24"/>
                <w:lang w:eastAsia="en-GB"/>
              </w:rPr>
              <w:t>Engalnd</w:t>
            </w:r>
            <w:proofErr w:type="spellEnd"/>
            <w:r>
              <w:rPr>
                <w:rFonts w:ascii="Calibri" w:eastAsia="Times New Roman" w:hAnsi="Calibri" w:cs="Times New Roman"/>
                <w:color w:val="000000"/>
                <w:sz w:val="18"/>
                <w:szCs w:val="24"/>
                <w:lang w:eastAsia="en-GB"/>
              </w:rPr>
              <w:t>, 11/16</w:t>
            </w:r>
          </w:p>
        </w:tc>
      </w:tr>
      <w:tr w:rsidR="00B7747E" w:rsidRPr="007C2089" w14:paraId="7F627523" w14:textId="77777777" w:rsidTr="000C2E52">
        <w:trPr>
          <w:trHeight w:val="322"/>
        </w:trPr>
        <w:tc>
          <w:tcPr>
            <w:tcW w:w="2038" w:type="dxa"/>
            <w:shd w:val="clear" w:color="auto" w:fill="auto"/>
            <w:noWrap/>
            <w:vAlign w:val="bottom"/>
            <w:hideMark/>
          </w:tcPr>
          <w:p w14:paraId="7C6DD9BC"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Galium</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verum</w:t>
            </w:r>
            <w:proofErr w:type="spellEnd"/>
          </w:p>
        </w:tc>
        <w:tc>
          <w:tcPr>
            <w:tcW w:w="1686" w:type="dxa"/>
            <w:shd w:val="clear" w:color="auto" w:fill="auto"/>
            <w:noWrap/>
            <w:vAlign w:val="bottom"/>
            <w:hideMark/>
          </w:tcPr>
          <w:p w14:paraId="1D4705B3"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48B25601"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7C9A441E"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sidRPr="008B6D20">
              <w:rPr>
                <w:rFonts w:ascii="Calibri" w:eastAsia="Times New Roman" w:hAnsi="Calibri" w:cs="Times New Roman"/>
                <w:color w:val="000000"/>
                <w:sz w:val="18"/>
                <w:szCs w:val="24"/>
                <w:lang w:eastAsia="en-GB"/>
              </w:rPr>
              <w:t>erennial</w:t>
            </w:r>
          </w:p>
        </w:tc>
        <w:tc>
          <w:tcPr>
            <w:tcW w:w="2477" w:type="dxa"/>
            <w:vAlign w:val="bottom"/>
          </w:tcPr>
          <w:p w14:paraId="45343859"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proofErr w:type="spellStart"/>
            <w:r>
              <w:rPr>
                <w:rFonts w:ascii="Calibri" w:eastAsia="Times New Roman" w:hAnsi="Calibri" w:cs="Times New Roman"/>
                <w:color w:val="000000"/>
                <w:sz w:val="18"/>
                <w:szCs w:val="24"/>
                <w:lang w:eastAsia="en-GB"/>
              </w:rPr>
              <w:t>Emorsgate</w:t>
            </w:r>
            <w:proofErr w:type="spellEnd"/>
            <w:r>
              <w:rPr>
                <w:rFonts w:ascii="Calibri" w:eastAsia="Times New Roman" w:hAnsi="Calibri" w:cs="Times New Roman"/>
                <w:color w:val="000000"/>
                <w:sz w:val="18"/>
                <w:szCs w:val="24"/>
                <w:lang w:eastAsia="en-GB"/>
              </w:rPr>
              <w:t xml:space="preserve"> </w:t>
            </w:r>
          </w:p>
        </w:tc>
      </w:tr>
      <w:tr w:rsidR="00B7747E" w:rsidRPr="007C2089" w14:paraId="5EA7BD96" w14:textId="77777777" w:rsidTr="000C2E52">
        <w:trPr>
          <w:trHeight w:val="322"/>
        </w:trPr>
        <w:tc>
          <w:tcPr>
            <w:tcW w:w="2038" w:type="dxa"/>
            <w:shd w:val="clear" w:color="auto" w:fill="auto"/>
            <w:noWrap/>
            <w:vAlign w:val="bottom"/>
            <w:hideMark/>
          </w:tcPr>
          <w:p w14:paraId="7F34B280"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r w:rsidRPr="000A73CA">
              <w:rPr>
                <w:rFonts w:ascii="Calibri" w:eastAsia="Times New Roman" w:hAnsi="Calibri" w:cs="Times New Roman"/>
                <w:i/>
                <w:color w:val="000000"/>
                <w:sz w:val="18"/>
                <w:szCs w:val="24"/>
                <w:lang w:eastAsia="en-GB"/>
              </w:rPr>
              <w:t xml:space="preserve">Helianthemum </w:t>
            </w:r>
            <w:proofErr w:type="spellStart"/>
            <w:r w:rsidRPr="000A73CA">
              <w:rPr>
                <w:rFonts w:ascii="Calibri" w:eastAsia="Times New Roman" w:hAnsi="Calibri" w:cs="Times New Roman"/>
                <w:i/>
                <w:color w:val="000000"/>
                <w:sz w:val="18"/>
                <w:szCs w:val="24"/>
                <w:lang w:eastAsia="en-GB"/>
              </w:rPr>
              <w:t>nummularium</w:t>
            </w:r>
            <w:proofErr w:type="spellEnd"/>
          </w:p>
        </w:tc>
        <w:tc>
          <w:tcPr>
            <w:tcW w:w="1686" w:type="dxa"/>
            <w:shd w:val="clear" w:color="auto" w:fill="auto"/>
            <w:noWrap/>
            <w:vAlign w:val="bottom"/>
            <w:hideMark/>
          </w:tcPr>
          <w:p w14:paraId="23B0E332" w14:textId="77777777" w:rsidR="00B7747E" w:rsidRPr="007C2089" w:rsidRDefault="00470029" w:rsidP="001C1D78">
            <w:pPr>
              <w:spacing w:after="0" w:line="240" w:lineRule="auto"/>
              <w:rPr>
                <w:rFonts w:ascii="Calibri" w:eastAsia="Times New Roman" w:hAnsi="Calibri" w:cs="Times New Roman"/>
                <w:color w:val="000000"/>
                <w:sz w:val="18"/>
                <w:szCs w:val="24"/>
                <w:lang w:eastAsia="en-GB"/>
              </w:rPr>
            </w:pPr>
            <w:hyperlink r:id="rId24" w:history="1">
              <w:r w:rsidR="00B7747E" w:rsidRPr="007C2089">
                <w:rPr>
                  <w:rFonts w:ascii="Calibri" w:eastAsia="Times New Roman" w:hAnsi="Calibri" w:cs="Times New Roman"/>
                  <w:color w:val="000000"/>
                  <w:sz w:val="18"/>
                  <w:szCs w:val="24"/>
                  <w:lang w:eastAsia="en-GB"/>
                </w:rPr>
                <w:t>(L.) Mill.</w:t>
              </w:r>
            </w:hyperlink>
          </w:p>
        </w:tc>
        <w:tc>
          <w:tcPr>
            <w:tcW w:w="1708" w:type="dxa"/>
            <w:shd w:val="clear" w:color="auto" w:fill="auto"/>
            <w:noWrap/>
            <w:vAlign w:val="bottom"/>
            <w:hideMark/>
          </w:tcPr>
          <w:p w14:paraId="5408B108"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6C7C5EC3"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sidRPr="008B6D20">
              <w:rPr>
                <w:rFonts w:ascii="Calibri" w:eastAsia="Times New Roman" w:hAnsi="Calibri" w:cs="Times New Roman"/>
                <w:color w:val="000000"/>
                <w:sz w:val="18"/>
                <w:szCs w:val="24"/>
                <w:lang w:eastAsia="en-GB"/>
              </w:rPr>
              <w:t>erennial</w:t>
            </w:r>
          </w:p>
        </w:tc>
        <w:tc>
          <w:tcPr>
            <w:tcW w:w="2477" w:type="dxa"/>
            <w:vAlign w:val="bottom"/>
          </w:tcPr>
          <w:p w14:paraId="7A4C5D64"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Scotia seeds</w:t>
            </w:r>
          </w:p>
        </w:tc>
      </w:tr>
      <w:tr w:rsidR="00B7747E" w:rsidRPr="007C2089" w14:paraId="0C2A9087" w14:textId="77777777" w:rsidTr="000C2E52">
        <w:trPr>
          <w:trHeight w:val="295"/>
        </w:trPr>
        <w:tc>
          <w:tcPr>
            <w:tcW w:w="2038" w:type="dxa"/>
            <w:shd w:val="clear" w:color="auto" w:fill="auto"/>
            <w:noWrap/>
            <w:vAlign w:val="bottom"/>
            <w:hideMark/>
          </w:tcPr>
          <w:p w14:paraId="642111DC"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Holcus</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lanatus</w:t>
            </w:r>
            <w:proofErr w:type="spellEnd"/>
          </w:p>
        </w:tc>
        <w:tc>
          <w:tcPr>
            <w:tcW w:w="1686" w:type="dxa"/>
            <w:shd w:val="clear" w:color="auto" w:fill="auto"/>
            <w:noWrap/>
            <w:vAlign w:val="bottom"/>
            <w:hideMark/>
          </w:tcPr>
          <w:p w14:paraId="63B7141D"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018B8BA8"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Grass</w:t>
            </w:r>
          </w:p>
        </w:tc>
        <w:tc>
          <w:tcPr>
            <w:tcW w:w="1086" w:type="dxa"/>
            <w:shd w:val="clear" w:color="auto" w:fill="auto"/>
            <w:noWrap/>
            <w:vAlign w:val="bottom"/>
            <w:hideMark/>
          </w:tcPr>
          <w:p w14:paraId="61796DD1"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sidRPr="008B6D20">
              <w:rPr>
                <w:rFonts w:ascii="Calibri" w:eastAsia="Times New Roman" w:hAnsi="Calibri" w:cs="Times New Roman"/>
                <w:color w:val="000000"/>
                <w:sz w:val="18"/>
                <w:szCs w:val="24"/>
                <w:lang w:eastAsia="en-GB"/>
              </w:rPr>
              <w:t>erennial</w:t>
            </w:r>
          </w:p>
        </w:tc>
        <w:tc>
          <w:tcPr>
            <w:tcW w:w="2477" w:type="dxa"/>
            <w:vAlign w:val="bottom"/>
          </w:tcPr>
          <w:p w14:paraId="0A76D734"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proofErr w:type="spellStart"/>
            <w:r>
              <w:rPr>
                <w:rFonts w:ascii="Calibri" w:eastAsia="Times New Roman" w:hAnsi="Calibri" w:cs="Times New Roman"/>
                <w:color w:val="000000"/>
                <w:sz w:val="18"/>
                <w:szCs w:val="24"/>
                <w:lang w:eastAsia="en-GB"/>
              </w:rPr>
              <w:t>Emorsgate</w:t>
            </w:r>
            <w:proofErr w:type="spellEnd"/>
          </w:p>
        </w:tc>
      </w:tr>
      <w:tr w:rsidR="00B7747E" w:rsidRPr="007C2089" w14:paraId="52DDD033" w14:textId="77777777" w:rsidTr="000C2E52">
        <w:trPr>
          <w:trHeight w:val="309"/>
        </w:trPr>
        <w:tc>
          <w:tcPr>
            <w:tcW w:w="2038" w:type="dxa"/>
            <w:shd w:val="clear" w:color="auto" w:fill="auto"/>
            <w:noWrap/>
            <w:vAlign w:val="bottom"/>
          </w:tcPr>
          <w:p w14:paraId="57F74C14"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Hordeum</w:t>
            </w:r>
            <w:proofErr w:type="spellEnd"/>
            <w:r w:rsidRPr="000A73CA">
              <w:rPr>
                <w:rFonts w:ascii="Calibri" w:eastAsia="Times New Roman" w:hAnsi="Calibri" w:cs="Times New Roman"/>
                <w:i/>
                <w:color w:val="000000"/>
                <w:sz w:val="18"/>
                <w:szCs w:val="24"/>
                <w:lang w:eastAsia="en-GB"/>
              </w:rPr>
              <w:t xml:space="preserve"> vulgare</w:t>
            </w:r>
          </w:p>
        </w:tc>
        <w:tc>
          <w:tcPr>
            <w:tcW w:w="1686" w:type="dxa"/>
            <w:shd w:val="clear" w:color="auto" w:fill="auto"/>
            <w:noWrap/>
            <w:vAlign w:val="bottom"/>
          </w:tcPr>
          <w:p w14:paraId="452E8E95"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L.</w:t>
            </w:r>
          </w:p>
        </w:tc>
        <w:tc>
          <w:tcPr>
            <w:tcW w:w="1708" w:type="dxa"/>
            <w:shd w:val="clear" w:color="auto" w:fill="auto"/>
            <w:noWrap/>
            <w:vAlign w:val="bottom"/>
          </w:tcPr>
          <w:p w14:paraId="2620B283" w14:textId="77777777" w:rsidR="00B7747E"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Grass</w:t>
            </w:r>
          </w:p>
        </w:tc>
        <w:tc>
          <w:tcPr>
            <w:tcW w:w="1086" w:type="dxa"/>
            <w:shd w:val="clear" w:color="auto" w:fill="auto"/>
            <w:noWrap/>
            <w:vAlign w:val="bottom"/>
          </w:tcPr>
          <w:p w14:paraId="4F6D10E6" w14:textId="77777777" w:rsidR="00B7747E" w:rsidRPr="008B6D20" w:rsidRDefault="00B7747E" w:rsidP="001C1D78">
            <w:pPr>
              <w:spacing w:after="0" w:line="240" w:lineRule="auto"/>
              <w:rPr>
                <w:rFonts w:ascii="Calibri" w:eastAsia="Times New Roman" w:hAnsi="Calibri" w:cs="Times New Roman"/>
                <w:color w:val="000000"/>
                <w:sz w:val="18"/>
                <w:szCs w:val="24"/>
                <w:lang w:eastAsia="en-GB"/>
              </w:rPr>
            </w:pPr>
            <w:r w:rsidRPr="008B6D20">
              <w:rPr>
                <w:rFonts w:ascii="Calibri" w:eastAsia="Times New Roman" w:hAnsi="Calibri" w:cs="Times New Roman"/>
                <w:color w:val="000000"/>
                <w:sz w:val="18"/>
                <w:szCs w:val="24"/>
                <w:lang w:eastAsia="en-GB"/>
              </w:rPr>
              <w:t>A</w:t>
            </w:r>
            <w:r>
              <w:rPr>
                <w:rFonts w:ascii="Calibri" w:eastAsia="Times New Roman" w:hAnsi="Calibri" w:cs="Times New Roman"/>
                <w:color w:val="000000"/>
                <w:sz w:val="18"/>
                <w:szCs w:val="24"/>
                <w:lang w:eastAsia="en-GB"/>
              </w:rPr>
              <w:t>nnual</w:t>
            </w:r>
          </w:p>
        </w:tc>
        <w:tc>
          <w:tcPr>
            <w:tcW w:w="2477" w:type="dxa"/>
            <w:vAlign w:val="bottom"/>
          </w:tcPr>
          <w:p w14:paraId="262E2212" w14:textId="77777777" w:rsidR="00B7747E" w:rsidRPr="008B6D20"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Wiggly Wigglers</w:t>
            </w:r>
          </w:p>
        </w:tc>
      </w:tr>
      <w:tr w:rsidR="00B7747E" w:rsidRPr="007C2089" w14:paraId="3B1709F2" w14:textId="77777777" w:rsidTr="000C2E52">
        <w:trPr>
          <w:trHeight w:val="322"/>
        </w:trPr>
        <w:tc>
          <w:tcPr>
            <w:tcW w:w="2038" w:type="dxa"/>
            <w:shd w:val="clear" w:color="auto" w:fill="auto"/>
            <w:noWrap/>
            <w:vAlign w:val="bottom"/>
            <w:hideMark/>
          </w:tcPr>
          <w:p w14:paraId="22890F31"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Hyacinthoides</w:t>
            </w:r>
            <w:proofErr w:type="spellEnd"/>
            <w:r w:rsidRPr="000A73CA">
              <w:rPr>
                <w:rFonts w:ascii="Calibri" w:eastAsia="Times New Roman" w:hAnsi="Calibri" w:cs="Times New Roman"/>
                <w:i/>
                <w:color w:val="000000"/>
                <w:sz w:val="18"/>
                <w:szCs w:val="24"/>
                <w:lang w:eastAsia="en-GB"/>
              </w:rPr>
              <w:t xml:space="preserve"> non-</w:t>
            </w:r>
            <w:proofErr w:type="spellStart"/>
            <w:r w:rsidRPr="000A73CA">
              <w:rPr>
                <w:rFonts w:ascii="Calibri" w:eastAsia="Times New Roman" w:hAnsi="Calibri" w:cs="Times New Roman"/>
                <w:i/>
                <w:color w:val="000000"/>
                <w:sz w:val="18"/>
                <w:szCs w:val="24"/>
                <w:lang w:eastAsia="en-GB"/>
              </w:rPr>
              <w:t>scripta</w:t>
            </w:r>
            <w:proofErr w:type="spellEnd"/>
          </w:p>
        </w:tc>
        <w:tc>
          <w:tcPr>
            <w:tcW w:w="1686" w:type="dxa"/>
            <w:shd w:val="clear" w:color="auto" w:fill="auto"/>
            <w:noWrap/>
            <w:vAlign w:val="bottom"/>
            <w:hideMark/>
          </w:tcPr>
          <w:p w14:paraId="7F189C65" w14:textId="77777777" w:rsidR="00B7747E" w:rsidRPr="007C2089" w:rsidRDefault="00470029" w:rsidP="001C1D78">
            <w:pPr>
              <w:spacing w:after="0" w:line="240" w:lineRule="auto"/>
              <w:rPr>
                <w:rFonts w:ascii="Calibri" w:eastAsia="Times New Roman" w:hAnsi="Calibri" w:cs="Times New Roman"/>
                <w:color w:val="000000"/>
                <w:sz w:val="18"/>
                <w:szCs w:val="24"/>
                <w:lang w:eastAsia="en-GB"/>
              </w:rPr>
            </w:pPr>
            <w:hyperlink r:id="rId25" w:history="1">
              <w:r w:rsidR="00B7747E" w:rsidRPr="007C2089">
                <w:rPr>
                  <w:rFonts w:ascii="Calibri" w:eastAsia="Times New Roman" w:hAnsi="Calibri" w:cs="Times New Roman"/>
                  <w:color w:val="000000"/>
                  <w:sz w:val="18"/>
                  <w:szCs w:val="24"/>
                  <w:lang w:eastAsia="en-GB"/>
                </w:rPr>
                <w:t xml:space="preserve">(L.) </w:t>
              </w:r>
              <w:proofErr w:type="spellStart"/>
              <w:r w:rsidR="00B7747E" w:rsidRPr="007C2089">
                <w:rPr>
                  <w:rFonts w:ascii="Calibri" w:eastAsia="Times New Roman" w:hAnsi="Calibri" w:cs="Times New Roman"/>
                  <w:color w:val="000000"/>
                  <w:sz w:val="18"/>
                  <w:szCs w:val="24"/>
                  <w:lang w:eastAsia="en-GB"/>
                </w:rPr>
                <w:t>Chouard</w:t>
              </w:r>
              <w:proofErr w:type="spellEnd"/>
              <w:r w:rsidR="00B7747E" w:rsidRPr="007C2089">
                <w:rPr>
                  <w:rFonts w:ascii="Calibri" w:eastAsia="Times New Roman" w:hAnsi="Calibri" w:cs="Times New Roman"/>
                  <w:color w:val="000000"/>
                  <w:sz w:val="18"/>
                  <w:szCs w:val="24"/>
                  <w:lang w:eastAsia="en-GB"/>
                </w:rPr>
                <w:t xml:space="preserve"> ex </w:t>
              </w:r>
              <w:proofErr w:type="spellStart"/>
              <w:r w:rsidR="00B7747E" w:rsidRPr="007C2089">
                <w:rPr>
                  <w:rFonts w:ascii="Calibri" w:eastAsia="Times New Roman" w:hAnsi="Calibri" w:cs="Times New Roman"/>
                  <w:color w:val="000000"/>
                  <w:sz w:val="18"/>
                  <w:szCs w:val="24"/>
                  <w:lang w:eastAsia="en-GB"/>
                </w:rPr>
                <w:t>Rothm</w:t>
              </w:r>
              <w:proofErr w:type="spellEnd"/>
              <w:r w:rsidR="00B7747E" w:rsidRPr="007C2089">
                <w:rPr>
                  <w:rFonts w:ascii="Calibri" w:eastAsia="Times New Roman" w:hAnsi="Calibri" w:cs="Times New Roman"/>
                  <w:color w:val="000000"/>
                  <w:sz w:val="18"/>
                  <w:szCs w:val="24"/>
                  <w:lang w:eastAsia="en-GB"/>
                </w:rPr>
                <w:t>.</w:t>
              </w:r>
            </w:hyperlink>
          </w:p>
        </w:tc>
        <w:tc>
          <w:tcPr>
            <w:tcW w:w="1708" w:type="dxa"/>
            <w:shd w:val="clear" w:color="auto" w:fill="auto"/>
            <w:noWrap/>
            <w:vAlign w:val="bottom"/>
            <w:hideMark/>
          </w:tcPr>
          <w:p w14:paraId="6E34C779"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79D565AA"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Pr>
                <w:rFonts w:ascii="Calibri" w:eastAsia="Times New Roman" w:hAnsi="Calibri" w:cs="Times New Roman"/>
                <w:color w:val="000000"/>
                <w:sz w:val="18"/>
                <w:szCs w:val="24"/>
                <w:lang w:eastAsia="en-GB"/>
              </w:rPr>
              <w:t>erennial</w:t>
            </w:r>
          </w:p>
        </w:tc>
        <w:tc>
          <w:tcPr>
            <w:tcW w:w="2477" w:type="dxa"/>
            <w:vAlign w:val="bottom"/>
          </w:tcPr>
          <w:p w14:paraId="0AAA1C94"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RBGE</w:t>
            </w:r>
          </w:p>
        </w:tc>
      </w:tr>
      <w:tr w:rsidR="00B7747E" w:rsidRPr="007C2089" w14:paraId="50C6FCB5" w14:textId="77777777" w:rsidTr="000C2E52">
        <w:trPr>
          <w:trHeight w:val="295"/>
        </w:trPr>
        <w:tc>
          <w:tcPr>
            <w:tcW w:w="2038" w:type="dxa"/>
            <w:shd w:val="clear" w:color="auto" w:fill="auto"/>
            <w:noWrap/>
            <w:vAlign w:val="bottom"/>
          </w:tcPr>
          <w:p w14:paraId="7DE55AE2"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Lagurus</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ovatus</w:t>
            </w:r>
            <w:proofErr w:type="spellEnd"/>
          </w:p>
        </w:tc>
        <w:tc>
          <w:tcPr>
            <w:tcW w:w="1686" w:type="dxa"/>
            <w:shd w:val="clear" w:color="auto" w:fill="auto"/>
            <w:noWrap/>
            <w:vAlign w:val="bottom"/>
          </w:tcPr>
          <w:p w14:paraId="62DC855D"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L.</w:t>
            </w:r>
          </w:p>
        </w:tc>
        <w:tc>
          <w:tcPr>
            <w:tcW w:w="1708" w:type="dxa"/>
            <w:shd w:val="clear" w:color="auto" w:fill="auto"/>
            <w:noWrap/>
            <w:vAlign w:val="bottom"/>
          </w:tcPr>
          <w:p w14:paraId="40F524F7" w14:textId="77777777" w:rsidR="00B7747E"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Grass</w:t>
            </w:r>
          </w:p>
        </w:tc>
        <w:tc>
          <w:tcPr>
            <w:tcW w:w="1086" w:type="dxa"/>
            <w:shd w:val="clear" w:color="auto" w:fill="auto"/>
            <w:noWrap/>
            <w:vAlign w:val="bottom"/>
          </w:tcPr>
          <w:p w14:paraId="1797EBF4" w14:textId="77777777" w:rsidR="00B7747E" w:rsidRPr="008B6D20" w:rsidRDefault="00B7747E" w:rsidP="001C1D78">
            <w:pPr>
              <w:spacing w:after="0" w:line="240" w:lineRule="auto"/>
              <w:rPr>
                <w:rFonts w:ascii="Calibri" w:eastAsia="Times New Roman" w:hAnsi="Calibri" w:cs="Times New Roman"/>
                <w:color w:val="000000"/>
                <w:sz w:val="18"/>
                <w:szCs w:val="24"/>
                <w:lang w:eastAsia="en-GB"/>
              </w:rPr>
            </w:pPr>
            <w:r w:rsidRPr="008B6D20">
              <w:rPr>
                <w:rFonts w:ascii="Calibri" w:eastAsia="Times New Roman" w:hAnsi="Calibri" w:cs="Times New Roman"/>
                <w:color w:val="000000"/>
                <w:sz w:val="18"/>
                <w:szCs w:val="24"/>
                <w:lang w:eastAsia="en-GB"/>
              </w:rPr>
              <w:t>A</w:t>
            </w:r>
            <w:r>
              <w:rPr>
                <w:rFonts w:ascii="Calibri" w:eastAsia="Times New Roman" w:hAnsi="Calibri" w:cs="Times New Roman"/>
                <w:color w:val="000000"/>
                <w:sz w:val="18"/>
                <w:szCs w:val="24"/>
                <w:lang w:eastAsia="en-GB"/>
              </w:rPr>
              <w:t>nnual</w:t>
            </w:r>
          </w:p>
        </w:tc>
        <w:tc>
          <w:tcPr>
            <w:tcW w:w="2477" w:type="dxa"/>
            <w:vAlign w:val="bottom"/>
          </w:tcPr>
          <w:p w14:paraId="3A43A969" w14:textId="25BD7EC1" w:rsidR="00B7747E" w:rsidRPr="008B6D20" w:rsidRDefault="002C5C62"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www.wildflowershop.co.uk</w:t>
            </w:r>
          </w:p>
        </w:tc>
      </w:tr>
      <w:tr w:rsidR="00B7747E" w:rsidRPr="007C2089" w14:paraId="7EF78E67" w14:textId="77777777" w:rsidTr="000C2E52">
        <w:trPr>
          <w:trHeight w:val="295"/>
        </w:trPr>
        <w:tc>
          <w:tcPr>
            <w:tcW w:w="2038" w:type="dxa"/>
            <w:shd w:val="clear" w:color="auto" w:fill="auto"/>
            <w:noWrap/>
            <w:vAlign w:val="bottom"/>
          </w:tcPr>
          <w:p w14:paraId="7CD9843E"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Lathyrus</w:t>
            </w:r>
            <w:proofErr w:type="spellEnd"/>
            <w:r w:rsidRPr="000A73CA">
              <w:rPr>
                <w:rFonts w:ascii="Calibri" w:eastAsia="Times New Roman" w:hAnsi="Calibri" w:cs="Times New Roman"/>
                <w:i/>
                <w:color w:val="000000"/>
                <w:sz w:val="18"/>
                <w:szCs w:val="24"/>
                <w:lang w:eastAsia="en-GB"/>
              </w:rPr>
              <w:t xml:space="preserve"> japonicus</w:t>
            </w:r>
          </w:p>
        </w:tc>
        <w:tc>
          <w:tcPr>
            <w:tcW w:w="1686" w:type="dxa"/>
            <w:shd w:val="clear" w:color="auto" w:fill="auto"/>
            <w:noWrap/>
            <w:vAlign w:val="bottom"/>
          </w:tcPr>
          <w:p w14:paraId="3FB32C38" w14:textId="77777777" w:rsidR="00B7747E" w:rsidRDefault="00470029" w:rsidP="001C1D78">
            <w:pPr>
              <w:spacing w:after="0" w:line="240" w:lineRule="auto"/>
              <w:rPr>
                <w:rFonts w:ascii="Calibri" w:eastAsia="Times New Roman" w:hAnsi="Calibri" w:cs="Times New Roman"/>
                <w:color w:val="000000"/>
                <w:sz w:val="18"/>
                <w:szCs w:val="24"/>
                <w:lang w:eastAsia="en-GB"/>
              </w:rPr>
            </w:pPr>
            <w:hyperlink r:id="rId26" w:history="1">
              <w:proofErr w:type="spellStart"/>
              <w:r w:rsidR="00B7747E" w:rsidRPr="007C2089">
                <w:rPr>
                  <w:rFonts w:ascii="Calibri" w:eastAsia="Times New Roman" w:hAnsi="Calibri" w:cs="Times New Roman"/>
                  <w:color w:val="000000"/>
                  <w:sz w:val="18"/>
                  <w:szCs w:val="24"/>
                  <w:lang w:eastAsia="en-GB"/>
                </w:rPr>
                <w:t>Willd</w:t>
              </w:r>
              <w:proofErr w:type="spellEnd"/>
              <w:r w:rsidR="00B7747E" w:rsidRPr="007C2089">
                <w:rPr>
                  <w:rFonts w:ascii="Calibri" w:eastAsia="Times New Roman" w:hAnsi="Calibri" w:cs="Times New Roman"/>
                  <w:color w:val="000000"/>
                  <w:sz w:val="18"/>
                  <w:szCs w:val="24"/>
                  <w:lang w:eastAsia="en-GB"/>
                </w:rPr>
                <w:t>.</w:t>
              </w:r>
            </w:hyperlink>
          </w:p>
        </w:tc>
        <w:tc>
          <w:tcPr>
            <w:tcW w:w="1708" w:type="dxa"/>
            <w:shd w:val="clear" w:color="auto" w:fill="auto"/>
            <w:noWrap/>
            <w:vAlign w:val="bottom"/>
          </w:tcPr>
          <w:p w14:paraId="57B4372F" w14:textId="77777777" w:rsidR="00B7747E"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Legume</w:t>
            </w:r>
          </w:p>
        </w:tc>
        <w:tc>
          <w:tcPr>
            <w:tcW w:w="1086" w:type="dxa"/>
            <w:shd w:val="clear" w:color="auto" w:fill="auto"/>
            <w:noWrap/>
            <w:vAlign w:val="bottom"/>
          </w:tcPr>
          <w:p w14:paraId="37B5F3EC" w14:textId="77777777" w:rsidR="00B7747E" w:rsidRPr="008B6D20" w:rsidRDefault="00B7747E" w:rsidP="001C1D78">
            <w:pPr>
              <w:spacing w:after="0" w:line="240" w:lineRule="auto"/>
              <w:rPr>
                <w:rFonts w:ascii="Calibri" w:eastAsia="Times New Roman" w:hAnsi="Calibri" w:cs="Times New Roman"/>
                <w:color w:val="000000"/>
                <w:sz w:val="18"/>
                <w:szCs w:val="24"/>
                <w:lang w:eastAsia="en-GB"/>
              </w:rPr>
            </w:pPr>
            <w:r w:rsidRPr="008B6D20">
              <w:rPr>
                <w:rFonts w:ascii="Calibri" w:eastAsia="Times New Roman" w:hAnsi="Calibri" w:cs="Times New Roman"/>
                <w:color w:val="000000"/>
                <w:sz w:val="18"/>
                <w:szCs w:val="24"/>
                <w:lang w:eastAsia="en-GB"/>
              </w:rPr>
              <w:t>Perennial</w:t>
            </w:r>
          </w:p>
        </w:tc>
        <w:tc>
          <w:tcPr>
            <w:tcW w:w="2477" w:type="dxa"/>
            <w:vAlign w:val="bottom"/>
          </w:tcPr>
          <w:p w14:paraId="5A5B6326" w14:textId="77777777" w:rsidR="00B7747E" w:rsidRPr="008B6D20"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RBGE</w:t>
            </w:r>
          </w:p>
        </w:tc>
      </w:tr>
      <w:tr w:rsidR="00B7747E" w:rsidRPr="007C2089" w14:paraId="0D84DA42" w14:textId="77777777" w:rsidTr="000C2E52">
        <w:trPr>
          <w:trHeight w:val="322"/>
        </w:trPr>
        <w:tc>
          <w:tcPr>
            <w:tcW w:w="2038" w:type="dxa"/>
            <w:shd w:val="clear" w:color="auto" w:fill="auto"/>
            <w:noWrap/>
            <w:vAlign w:val="bottom"/>
            <w:hideMark/>
          </w:tcPr>
          <w:p w14:paraId="7A1F114E"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Leucanthemum</w:t>
            </w:r>
            <w:proofErr w:type="spellEnd"/>
            <w:r w:rsidRPr="000A73CA">
              <w:rPr>
                <w:rFonts w:ascii="Calibri" w:eastAsia="Times New Roman" w:hAnsi="Calibri" w:cs="Times New Roman"/>
                <w:i/>
                <w:color w:val="000000"/>
                <w:sz w:val="18"/>
                <w:szCs w:val="24"/>
                <w:lang w:eastAsia="en-GB"/>
              </w:rPr>
              <w:t xml:space="preserve"> vulgare</w:t>
            </w:r>
          </w:p>
        </w:tc>
        <w:tc>
          <w:tcPr>
            <w:tcW w:w="1686" w:type="dxa"/>
            <w:shd w:val="clear" w:color="auto" w:fill="auto"/>
            <w:noWrap/>
            <w:vAlign w:val="bottom"/>
            <w:hideMark/>
          </w:tcPr>
          <w:p w14:paraId="14E7E256" w14:textId="77777777" w:rsidR="00B7747E" w:rsidRPr="007C2089" w:rsidRDefault="00470029" w:rsidP="001C1D78">
            <w:pPr>
              <w:spacing w:after="0" w:line="240" w:lineRule="auto"/>
              <w:rPr>
                <w:rFonts w:ascii="Calibri" w:eastAsia="Times New Roman" w:hAnsi="Calibri" w:cs="Times New Roman"/>
                <w:color w:val="000000"/>
                <w:sz w:val="18"/>
                <w:szCs w:val="24"/>
                <w:lang w:eastAsia="en-GB"/>
              </w:rPr>
            </w:pPr>
            <w:hyperlink r:id="rId27" w:history="1">
              <w:r w:rsidR="00B7747E" w:rsidRPr="007C2089">
                <w:rPr>
                  <w:rFonts w:ascii="Calibri" w:eastAsia="Times New Roman" w:hAnsi="Calibri" w:cs="Times New Roman"/>
                  <w:color w:val="000000"/>
                  <w:sz w:val="18"/>
                  <w:szCs w:val="24"/>
                  <w:lang w:eastAsia="en-GB"/>
                </w:rPr>
                <w:t>(</w:t>
              </w:r>
              <w:proofErr w:type="spellStart"/>
              <w:r w:rsidR="00B7747E" w:rsidRPr="007C2089">
                <w:rPr>
                  <w:rFonts w:ascii="Calibri" w:eastAsia="Times New Roman" w:hAnsi="Calibri" w:cs="Times New Roman"/>
                  <w:color w:val="000000"/>
                  <w:sz w:val="18"/>
                  <w:szCs w:val="24"/>
                  <w:lang w:eastAsia="en-GB"/>
                </w:rPr>
                <w:t>Vaill</w:t>
              </w:r>
              <w:proofErr w:type="spellEnd"/>
              <w:r w:rsidR="00B7747E" w:rsidRPr="007C2089">
                <w:rPr>
                  <w:rFonts w:ascii="Calibri" w:eastAsia="Times New Roman" w:hAnsi="Calibri" w:cs="Times New Roman"/>
                  <w:color w:val="000000"/>
                  <w:sz w:val="18"/>
                  <w:szCs w:val="24"/>
                  <w:lang w:eastAsia="en-GB"/>
                </w:rPr>
                <w:t>.) Lam.</w:t>
              </w:r>
            </w:hyperlink>
          </w:p>
        </w:tc>
        <w:tc>
          <w:tcPr>
            <w:tcW w:w="1708" w:type="dxa"/>
            <w:shd w:val="clear" w:color="auto" w:fill="auto"/>
            <w:noWrap/>
            <w:vAlign w:val="bottom"/>
            <w:hideMark/>
          </w:tcPr>
          <w:p w14:paraId="1EE2C09B"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7C03B918"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sidRPr="008B6D20">
              <w:rPr>
                <w:rFonts w:ascii="Calibri" w:eastAsia="Times New Roman" w:hAnsi="Calibri" w:cs="Times New Roman"/>
                <w:color w:val="000000"/>
                <w:sz w:val="18"/>
                <w:szCs w:val="24"/>
                <w:lang w:eastAsia="en-GB"/>
              </w:rPr>
              <w:t>erennial</w:t>
            </w:r>
          </w:p>
        </w:tc>
        <w:tc>
          <w:tcPr>
            <w:tcW w:w="2477" w:type="dxa"/>
            <w:vAlign w:val="bottom"/>
          </w:tcPr>
          <w:p w14:paraId="35E0D62A"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proofErr w:type="spellStart"/>
            <w:r>
              <w:rPr>
                <w:rFonts w:ascii="Calibri" w:eastAsia="Times New Roman" w:hAnsi="Calibri" w:cs="Times New Roman"/>
                <w:color w:val="000000"/>
                <w:sz w:val="18"/>
                <w:szCs w:val="24"/>
                <w:lang w:eastAsia="en-GB"/>
              </w:rPr>
              <w:t>Emorsgate</w:t>
            </w:r>
            <w:proofErr w:type="spellEnd"/>
          </w:p>
        </w:tc>
      </w:tr>
      <w:tr w:rsidR="00B7747E" w:rsidRPr="007C2089" w14:paraId="22BDF377" w14:textId="77777777" w:rsidTr="000C2E52">
        <w:trPr>
          <w:trHeight w:val="322"/>
        </w:trPr>
        <w:tc>
          <w:tcPr>
            <w:tcW w:w="2038" w:type="dxa"/>
            <w:shd w:val="clear" w:color="auto" w:fill="auto"/>
            <w:noWrap/>
            <w:vAlign w:val="bottom"/>
            <w:hideMark/>
          </w:tcPr>
          <w:p w14:paraId="3CB5D704"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r w:rsidRPr="000A73CA">
              <w:rPr>
                <w:rFonts w:ascii="Calibri" w:eastAsia="Times New Roman" w:hAnsi="Calibri" w:cs="Times New Roman"/>
                <w:i/>
                <w:color w:val="000000"/>
                <w:sz w:val="18"/>
                <w:szCs w:val="24"/>
                <w:lang w:eastAsia="en-GB"/>
              </w:rPr>
              <w:t xml:space="preserve">Lotus </w:t>
            </w:r>
            <w:proofErr w:type="spellStart"/>
            <w:r w:rsidRPr="000A73CA">
              <w:rPr>
                <w:rFonts w:ascii="Calibri" w:eastAsia="Times New Roman" w:hAnsi="Calibri" w:cs="Times New Roman"/>
                <w:i/>
                <w:color w:val="000000"/>
                <w:sz w:val="18"/>
                <w:szCs w:val="24"/>
                <w:lang w:eastAsia="en-GB"/>
              </w:rPr>
              <w:t>corniculatus</w:t>
            </w:r>
            <w:proofErr w:type="spellEnd"/>
          </w:p>
        </w:tc>
        <w:tc>
          <w:tcPr>
            <w:tcW w:w="1686" w:type="dxa"/>
            <w:shd w:val="clear" w:color="auto" w:fill="auto"/>
            <w:noWrap/>
            <w:vAlign w:val="bottom"/>
            <w:hideMark/>
          </w:tcPr>
          <w:p w14:paraId="27068168"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3F9F3B2A"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Legume</w:t>
            </w:r>
          </w:p>
        </w:tc>
        <w:tc>
          <w:tcPr>
            <w:tcW w:w="1086" w:type="dxa"/>
            <w:shd w:val="clear" w:color="auto" w:fill="auto"/>
            <w:noWrap/>
            <w:vAlign w:val="bottom"/>
            <w:hideMark/>
          </w:tcPr>
          <w:p w14:paraId="5AAD7F91"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sidRPr="008B6D20">
              <w:rPr>
                <w:rFonts w:ascii="Calibri" w:eastAsia="Times New Roman" w:hAnsi="Calibri" w:cs="Times New Roman"/>
                <w:color w:val="000000"/>
                <w:sz w:val="18"/>
                <w:szCs w:val="24"/>
                <w:lang w:eastAsia="en-GB"/>
              </w:rPr>
              <w:t>erennial</w:t>
            </w:r>
          </w:p>
        </w:tc>
        <w:tc>
          <w:tcPr>
            <w:tcW w:w="2477" w:type="dxa"/>
            <w:vAlign w:val="bottom"/>
          </w:tcPr>
          <w:p w14:paraId="4D03B830"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proofErr w:type="spellStart"/>
            <w:r>
              <w:rPr>
                <w:rFonts w:ascii="Calibri" w:eastAsia="Times New Roman" w:hAnsi="Calibri" w:cs="Times New Roman"/>
                <w:color w:val="000000"/>
                <w:sz w:val="18"/>
                <w:szCs w:val="24"/>
                <w:lang w:eastAsia="en-GB"/>
              </w:rPr>
              <w:t>Emorsgate</w:t>
            </w:r>
            <w:proofErr w:type="spellEnd"/>
          </w:p>
        </w:tc>
      </w:tr>
      <w:tr w:rsidR="00B7747E" w:rsidRPr="007C2089" w14:paraId="5DB95BBE" w14:textId="77777777" w:rsidTr="000C2E52">
        <w:trPr>
          <w:trHeight w:val="322"/>
        </w:trPr>
        <w:tc>
          <w:tcPr>
            <w:tcW w:w="2038" w:type="dxa"/>
            <w:shd w:val="clear" w:color="auto" w:fill="auto"/>
            <w:noWrap/>
            <w:vAlign w:val="bottom"/>
            <w:hideMark/>
          </w:tcPr>
          <w:p w14:paraId="6C31D087"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Meum</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athamanticum</w:t>
            </w:r>
            <w:proofErr w:type="spellEnd"/>
          </w:p>
        </w:tc>
        <w:tc>
          <w:tcPr>
            <w:tcW w:w="1686" w:type="dxa"/>
            <w:shd w:val="clear" w:color="auto" w:fill="auto"/>
            <w:noWrap/>
            <w:vAlign w:val="bottom"/>
            <w:hideMark/>
          </w:tcPr>
          <w:p w14:paraId="4E19C301" w14:textId="77777777" w:rsidR="00B7747E" w:rsidRPr="007C2089" w:rsidRDefault="00470029" w:rsidP="001C1D78">
            <w:pPr>
              <w:spacing w:after="0" w:line="240" w:lineRule="auto"/>
              <w:rPr>
                <w:rFonts w:ascii="Calibri" w:eastAsia="Times New Roman" w:hAnsi="Calibri" w:cs="Times New Roman"/>
                <w:color w:val="000000"/>
                <w:sz w:val="18"/>
                <w:szCs w:val="24"/>
                <w:lang w:eastAsia="en-GB"/>
              </w:rPr>
            </w:pPr>
            <w:hyperlink r:id="rId28" w:history="1">
              <w:r w:rsidR="00B7747E" w:rsidRPr="007C2089">
                <w:rPr>
                  <w:rFonts w:ascii="Calibri" w:eastAsia="Times New Roman" w:hAnsi="Calibri" w:cs="Times New Roman"/>
                  <w:color w:val="000000"/>
                  <w:sz w:val="18"/>
                  <w:szCs w:val="24"/>
                  <w:lang w:eastAsia="en-GB"/>
                </w:rPr>
                <w:t>Jacq.</w:t>
              </w:r>
            </w:hyperlink>
          </w:p>
        </w:tc>
        <w:tc>
          <w:tcPr>
            <w:tcW w:w="1708" w:type="dxa"/>
            <w:shd w:val="clear" w:color="auto" w:fill="auto"/>
            <w:noWrap/>
            <w:vAlign w:val="bottom"/>
            <w:hideMark/>
          </w:tcPr>
          <w:p w14:paraId="4D5ACFDC" w14:textId="77777777" w:rsidR="00B7747E" w:rsidRPr="007C2089" w:rsidRDefault="00B7747E" w:rsidP="001C1D78">
            <w:pPr>
              <w:spacing w:after="0" w:line="240" w:lineRule="auto"/>
              <w:rPr>
                <w:rFonts w:ascii="Calibri" w:eastAsia="Times New Roman" w:hAnsi="Calibri" w:cs="Times New Roman"/>
                <w:sz w:val="18"/>
                <w:szCs w:val="20"/>
                <w:lang w:eastAsia="en-GB"/>
              </w:rPr>
            </w:pPr>
            <w:r>
              <w:rPr>
                <w:rFonts w:ascii="Calibri" w:eastAsia="Times New Roman" w:hAnsi="Calibri" w:cs="Times New Roman"/>
                <w:sz w:val="18"/>
                <w:szCs w:val="20"/>
                <w:lang w:eastAsia="en-GB"/>
              </w:rPr>
              <w:t>Forb</w:t>
            </w:r>
          </w:p>
        </w:tc>
        <w:tc>
          <w:tcPr>
            <w:tcW w:w="1086" w:type="dxa"/>
            <w:shd w:val="clear" w:color="auto" w:fill="auto"/>
            <w:noWrap/>
            <w:vAlign w:val="bottom"/>
            <w:hideMark/>
          </w:tcPr>
          <w:p w14:paraId="2FE5043D" w14:textId="77777777" w:rsidR="00B7747E" w:rsidRPr="007C2089" w:rsidRDefault="00B7747E" w:rsidP="001C1D78">
            <w:pPr>
              <w:spacing w:after="0" w:line="240" w:lineRule="auto"/>
              <w:rPr>
                <w:rFonts w:ascii="Calibri" w:eastAsia="Times New Roman" w:hAnsi="Calibri" w:cs="Times New Roman"/>
                <w:sz w:val="18"/>
                <w:szCs w:val="20"/>
                <w:lang w:eastAsia="en-GB"/>
              </w:rPr>
            </w:pPr>
          </w:p>
        </w:tc>
        <w:tc>
          <w:tcPr>
            <w:tcW w:w="2477" w:type="dxa"/>
            <w:vAlign w:val="bottom"/>
          </w:tcPr>
          <w:p w14:paraId="7FE05F6A" w14:textId="4E1831CE" w:rsidR="00B7747E" w:rsidRPr="007C2089" w:rsidRDefault="00B7747E" w:rsidP="001C1D78">
            <w:pPr>
              <w:spacing w:after="0" w:line="240" w:lineRule="auto"/>
              <w:rPr>
                <w:rFonts w:ascii="Calibri" w:eastAsia="Times New Roman" w:hAnsi="Calibri" w:cs="Times New Roman"/>
                <w:sz w:val="18"/>
                <w:szCs w:val="20"/>
                <w:lang w:eastAsia="en-GB"/>
              </w:rPr>
            </w:pPr>
            <w:r>
              <w:rPr>
                <w:rFonts w:ascii="Calibri" w:eastAsia="Times New Roman" w:hAnsi="Calibri" w:cs="Times New Roman"/>
                <w:sz w:val="18"/>
                <w:szCs w:val="20"/>
                <w:lang w:eastAsia="en-GB"/>
              </w:rPr>
              <w:t>RBGE</w:t>
            </w:r>
          </w:p>
        </w:tc>
      </w:tr>
      <w:tr w:rsidR="00B7747E" w:rsidRPr="007C2089" w14:paraId="626AF22E" w14:textId="77777777" w:rsidTr="000C2E52">
        <w:trPr>
          <w:trHeight w:val="322"/>
        </w:trPr>
        <w:tc>
          <w:tcPr>
            <w:tcW w:w="2038" w:type="dxa"/>
            <w:shd w:val="clear" w:color="auto" w:fill="auto"/>
            <w:noWrap/>
            <w:vAlign w:val="bottom"/>
            <w:hideMark/>
          </w:tcPr>
          <w:p w14:paraId="2B017A24"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r w:rsidRPr="000A73CA">
              <w:rPr>
                <w:rFonts w:ascii="Calibri" w:eastAsia="Times New Roman" w:hAnsi="Calibri" w:cs="Times New Roman"/>
                <w:i/>
                <w:color w:val="000000"/>
                <w:sz w:val="18"/>
                <w:szCs w:val="24"/>
                <w:lang w:eastAsia="en-GB"/>
              </w:rPr>
              <w:t xml:space="preserve">Mimulus </w:t>
            </w:r>
            <w:proofErr w:type="spellStart"/>
            <w:r w:rsidRPr="000A73CA">
              <w:rPr>
                <w:rFonts w:ascii="Calibri" w:eastAsia="Times New Roman" w:hAnsi="Calibri" w:cs="Times New Roman"/>
                <w:i/>
                <w:color w:val="000000"/>
                <w:sz w:val="18"/>
                <w:szCs w:val="24"/>
                <w:lang w:eastAsia="en-GB"/>
              </w:rPr>
              <w:t>guttatus</w:t>
            </w:r>
            <w:proofErr w:type="spellEnd"/>
          </w:p>
        </w:tc>
        <w:tc>
          <w:tcPr>
            <w:tcW w:w="1686" w:type="dxa"/>
            <w:shd w:val="clear" w:color="auto" w:fill="auto"/>
            <w:noWrap/>
            <w:vAlign w:val="bottom"/>
            <w:hideMark/>
          </w:tcPr>
          <w:p w14:paraId="72B7830D" w14:textId="77777777" w:rsidR="00B7747E" w:rsidRPr="007C2089" w:rsidRDefault="00470029" w:rsidP="001C1D78">
            <w:pPr>
              <w:spacing w:after="0" w:line="240" w:lineRule="auto"/>
              <w:rPr>
                <w:rFonts w:ascii="Calibri" w:eastAsia="Times New Roman" w:hAnsi="Calibri" w:cs="Times New Roman"/>
                <w:color w:val="000000"/>
                <w:sz w:val="18"/>
                <w:szCs w:val="24"/>
                <w:lang w:eastAsia="en-GB"/>
              </w:rPr>
            </w:pPr>
            <w:hyperlink r:id="rId29" w:history="1">
              <w:r w:rsidR="00B7747E" w:rsidRPr="007C2089">
                <w:rPr>
                  <w:rFonts w:ascii="Calibri" w:eastAsia="Times New Roman" w:hAnsi="Calibri" w:cs="Times New Roman"/>
                  <w:color w:val="000000"/>
                  <w:sz w:val="18"/>
                  <w:szCs w:val="24"/>
                  <w:lang w:eastAsia="en-GB"/>
                </w:rPr>
                <w:t>DC.</w:t>
              </w:r>
            </w:hyperlink>
          </w:p>
        </w:tc>
        <w:tc>
          <w:tcPr>
            <w:tcW w:w="1708" w:type="dxa"/>
            <w:shd w:val="clear" w:color="auto" w:fill="auto"/>
            <w:noWrap/>
            <w:hideMark/>
          </w:tcPr>
          <w:p w14:paraId="052B90F9"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hideMark/>
          </w:tcPr>
          <w:p w14:paraId="73654EAF"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sidRPr="008B6D20">
              <w:rPr>
                <w:rFonts w:ascii="Calibri" w:eastAsia="Times New Roman" w:hAnsi="Calibri" w:cs="Times New Roman"/>
                <w:color w:val="000000"/>
                <w:sz w:val="18"/>
                <w:szCs w:val="24"/>
                <w:lang w:eastAsia="en-GB"/>
              </w:rPr>
              <w:t>erennial</w:t>
            </w:r>
          </w:p>
        </w:tc>
        <w:tc>
          <w:tcPr>
            <w:tcW w:w="2477" w:type="dxa"/>
            <w:vAlign w:val="bottom"/>
          </w:tcPr>
          <w:p w14:paraId="1088928D"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Author collections</w:t>
            </w:r>
          </w:p>
        </w:tc>
      </w:tr>
      <w:tr w:rsidR="00B7747E" w:rsidRPr="007C2089" w14:paraId="75465FE2" w14:textId="77777777" w:rsidTr="000C2E52">
        <w:trPr>
          <w:trHeight w:val="322"/>
        </w:trPr>
        <w:tc>
          <w:tcPr>
            <w:tcW w:w="2038" w:type="dxa"/>
            <w:shd w:val="clear" w:color="auto" w:fill="auto"/>
            <w:noWrap/>
            <w:vAlign w:val="bottom"/>
            <w:hideMark/>
          </w:tcPr>
          <w:p w14:paraId="3BD9A913"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Ononis</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spinosa</w:t>
            </w:r>
            <w:proofErr w:type="spellEnd"/>
          </w:p>
        </w:tc>
        <w:tc>
          <w:tcPr>
            <w:tcW w:w="1686" w:type="dxa"/>
            <w:shd w:val="clear" w:color="auto" w:fill="auto"/>
            <w:noWrap/>
            <w:vAlign w:val="bottom"/>
            <w:hideMark/>
          </w:tcPr>
          <w:p w14:paraId="283819FE"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0B49E1D2"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Legume</w:t>
            </w:r>
          </w:p>
        </w:tc>
        <w:tc>
          <w:tcPr>
            <w:tcW w:w="1086" w:type="dxa"/>
            <w:shd w:val="clear" w:color="auto" w:fill="auto"/>
            <w:noWrap/>
            <w:vAlign w:val="bottom"/>
            <w:hideMark/>
          </w:tcPr>
          <w:p w14:paraId="2C68DFC6"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Pr>
                <w:rFonts w:ascii="Calibri" w:eastAsia="Times New Roman" w:hAnsi="Calibri" w:cs="Times New Roman"/>
                <w:color w:val="000000"/>
                <w:sz w:val="18"/>
                <w:szCs w:val="24"/>
                <w:lang w:eastAsia="en-GB"/>
              </w:rPr>
              <w:t>erennial</w:t>
            </w:r>
          </w:p>
        </w:tc>
        <w:tc>
          <w:tcPr>
            <w:tcW w:w="2477" w:type="dxa"/>
            <w:vAlign w:val="bottom"/>
          </w:tcPr>
          <w:p w14:paraId="4E5D8865" w14:textId="577F1BD0" w:rsidR="00B7747E" w:rsidRPr="007C2089" w:rsidRDefault="00B7747E" w:rsidP="001C1D78">
            <w:pPr>
              <w:spacing w:after="0" w:line="240" w:lineRule="auto"/>
              <w:rPr>
                <w:rFonts w:ascii="Calibri" w:eastAsia="Times New Roman" w:hAnsi="Calibri" w:cs="Times New Roman"/>
                <w:color w:val="000000"/>
                <w:sz w:val="18"/>
                <w:szCs w:val="24"/>
                <w:lang w:eastAsia="en-GB"/>
              </w:rPr>
            </w:pPr>
            <w:proofErr w:type="spellStart"/>
            <w:r>
              <w:rPr>
                <w:rFonts w:ascii="Calibri" w:eastAsia="Times New Roman" w:hAnsi="Calibri" w:cs="Times New Roman"/>
                <w:color w:val="000000"/>
                <w:sz w:val="18"/>
                <w:szCs w:val="24"/>
                <w:lang w:eastAsia="en-GB"/>
              </w:rPr>
              <w:t>Emorsgate</w:t>
            </w:r>
            <w:proofErr w:type="spellEnd"/>
            <w:r w:rsidR="007C6453">
              <w:rPr>
                <w:rFonts w:ascii="Calibri" w:eastAsia="Times New Roman" w:hAnsi="Calibri" w:cs="Times New Roman"/>
                <w:color w:val="000000"/>
                <w:sz w:val="18"/>
                <w:szCs w:val="24"/>
                <w:lang w:eastAsia="en-GB"/>
              </w:rPr>
              <w:t xml:space="preserve"> &amp; </w:t>
            </w:r>
            <w:r>
              <w:rPr>
                <w:rFonts w:ascii="Calibri" w:eastAsia="Times New Roman" w:hAnsi="Calibri" w:cs="Times New Roman"/>
                <w:color w:val="000000"/>
                <w:sz w:val="18"/>
                <w:szCs w:val="24"/>
                <w:lang w:eastAsia="en-GB"/>
              </w:rPr>
              <w:t>Wild Flower Shop</w:t>
            </w:r>
          </w:p>
        </w:tc>
      </w:tr>
      <w:tr w:rsidR="00B7747E" w:rsidRPr="007C2089" w14:paraId="1D02CFF4" w14:textId="77777777" w:rsidTr="000C2E52">
        <w:trPr>
          <w:trHeight w:val="322"/>
        </w:trPr>
        <w:tc>
          <w:tcPr>
            <w:tcW w:w="2038" w:type="dxa"/>
            <w:shd w:val="clear" w:color="auto" w:fill="auto"/>
            <w:noWrap/>
            <w:vAlign w:val="bottom"/>
            <w:hideMark/>
          </w:tcPr>
          <w:p w14:paraId="27D94F19"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r w:rsidRPr="000A73CA">
              <w:rPr>
                <w:rFonts w:ascii="Calibri" w:eastAsia="Times New Roman" w:hAnsi="Calibri" w:cs="Times New Roman"/>
                <w:i/>
                <w:color w:val="000000"/>
                <w:sz w:val="18"/>
                <w:szCs w:val="24"/>
                <w:lang w:eastAsia="en-GB"/>
              </w:rPr>
              <w:t xml:space="preserve">Papaver </w:t>
            </w:r>
            <w:proofErr w:type="spellStart"/>
            <w:r w:rsidRPr="000A73CA">
              <w:rPr>
                <w:rFonts w:ascii="Calibri" w:eastAsia="Times New Roman" w:hAnsi="Calibri" w:cs="Times New Roman"/>
                <w:i/>
                <w:color w:val="000000"/>
                <w:sz w:val="18"/>
                <w:szCs w:val="24"/>
                <w:lang w:eastAsia="en-GB"/>
              </w:rPr>
              <w:t>rhoeas</w:t>
            </w:r>
            <w:proofErr w:type="spellEnd"/>
          </w:p>
        </w:tc>
        <w:tc>
          <w:tcPr>
            <w:tcW w:w="1686" w:type="dxa"/>
            <w:shd w:val="clear" w:color="auto" w:fill="auto"/>
            <w:noWrap/>
            <w:vAlign w:val="bottom"/>
            <w:hideMark/>
          </w:tcPr>
          <w:p w14:paraId="56BC3E6F"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0EB405B0"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2B4AF0DA"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A</w:t>
            </w:r>
            <w:r>
              <w:rPr>
                <w:rFonts w:ascii="Calibri" w:eastAsia="Times New Roman" w:hAnsi="Calibri" w:cs="Times New Roman"/>
                <w:color w:val="000000"/>
                <w:sz w:val="18"/>
                <w:szCs w:val="24"/>
                <w:lang w:eastAsia="en-GB"/>
              </w:rPr>
              <w:t>nnual</w:t>
            </w:r>
          </w:p>
        </w:tc>
        <w:tc>
          <w:tcPr>
            <w:tcW w:w="2477" w:type="dxa"/>
            <w:vAlign w:val="bottom"/>
          </w:tcPr>
          <w:p w14:paraId="7506B2B5"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proofErr w:type="spellStart"/>
            <w:r>
              <w:rPr>
                <w:rFonts w:ascii="Calibri" w:eastAsia="Times New Roman" w:hAnsi="Calibri" w:cs="Times New Roman"/>
                <w:color w:val="000000"/>
                <w:sz w:val="18"/>
                <w:szCs w:val="24"/>
                <w:lang w:eastAsia="en-GB"/>
              </w:rPr>
              <w:t>Emorsgate</w:t>
            </w:r>
            <w:proofErr w:type="spellEnd"/>
          </w:p>
        </w:tc>
      </w:tr>
      <w:tr w:rsidR="00B7747E" w:rsidRPr="007C2089" w14:paraId="2C5B2070" w14:textId="77777777" w:rsidTr="000C2E52">
        <w:trPr>
          <w:trHeight w:val="322"/>
        </w:trPr>
        <w:tc>
          <w:tcPr>
            <w:tcW w:w="2038" w:type="dxa"/>
            <w:shd w:val="clear" w:color="auto" w:fill="auto"/>
            <w:noWrap/>
            <w:vAlign w:val="bottom"/>
            <w:hideMark/>
          </w:tcPr>
          <w:p w14:paraId="0FF08368"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Phleum</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pratense</w:t>
            </w:r>
            <w:proofErr w:type="spellEnd"/>
          </w:p>
        </w:tc>
        <w:tc>
          <w:tcPr>
            <w:tcW w:w="1686" w:type="dxa"/>
            <w:shd w:val="clear" w:color="auto" w:fill="auto"/>
            <w:noWrap/>
            <w:vAlign w:val="bottom"/>
            <w:hideMark/>
          </w:tcPr>
          <w:p w14:paraId="18EDF65D"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7C110F7E"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Grass</w:t>
            </w:r>
          </w:p>
        </w:tc>
        <w:tc>
          <w:tcPr>
            <w:tcW w:w="1086" w:type="dxa"/>
            <w:shd w:val="clear" w:color="auto" w:fill="auto"/>
            <w:noWrap/>
            <w:vAlign w:val="bottom"/>
            <w:hideMark/>
          </w:tcPr>
          <w:p w14:paraId="358C6071"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Pr>
                <w:rFonts w:ascii="Calibri" w:eastAsia="Times New Roman" w:hAnsi="Calibri" w:cs="Times New Roman"/>
                <w:color w:val="000000"/>
                <w:sz w:val="18"/>
                <w:szCs w:val="24"/>
                <w:lang w:eastAsia="en-GB"/>
              </w:rPr>
              <w:t>erennial</w:t>
            </w:r>
          </w:p>
        </w:tc>
        <w:tc>
          <w:tcPr>
            <w:tcW w:w="2477" w:type="dxa"/>
            <w:vAlign w:val="bottom"/>
          </w:tcPr>
          <w:p w14:paraId="655C98B4"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Wild Flower Shop</w:t>
            </w:r>
          </w:p>
        </w:tc>
      </w:tr>
      <w:tr w:rsidR="00B7747E" w:rsidRPr="007C2089" w14:paraId="63743C75" w14:textId="77777777" w:rsidTr="000C2E52">
        <w:trPr>
          <w:trHeight w:val="322"/>
        </w:trPr>
        <w:tc>
          <w:tcPr>
            <w:tcW w:w="2038" w:type="dxa"/>
            <w:shd w:val="clear" w:color="auto" w:fill="auto"/>
            <w:noWrap/>
            <w:vAlign w:val="bottom"/>
            <w:hideMark/>
          </w:tcPr>
          <w:p w14:paraId="3EF82382"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r w:rsidRPr="000A73CA">
              <w:rPr>
                <w:rFonts w:ascii="Calibri" w:eastAsia="Times New Roman" w:hAnsi="Calibri" w:cs="Times New Roman"/>
                <w:i/>
                <w:color w:val="000000"/>
                <w:sz w:val="18"/>
                <w:szCs w:val="24"/>
                <w:lang w:eastAsia="en-GB"/>
              </w:rPr>
              <w:t xml:space="preserve">Pinus </w:t>
            </w:r>
            <w:proofErr w:type="spellStart"/>
            <w:r w:rsidRPr="000A73CA">
              <w:rPr>
                <w:rFonts w:ascii="Calibri" w:eastAsia="Times New Roman" w:hAnsi="Calibri" w:cs="Times New Roman"/>
                <w:i/>
                <w:color w:val="000000"/>
                <w:sz w:val="18"/>
                <w:szCs w:val="24"/>
                <w:lang w:eastAsia="en-GB"/>
              </w:rPr>
              <w:t>sylvestris</w:t>
            </w:r>
            <w:proofErr w:type="spellEnd"/>
          </w:p>
        </w:tc>
        <w:tc>
          <w:tcPr>
            <w:tcW w:w="1686" w:type="dxa"/>
            <w:shd w:val="clear" w:color="auto" w:fill="auto"/>
            <w:noWrap/>
            <w:vAlign w:val="bottom"/>
            <w:hideMark/>
          </w:tcPr>
          <w:p w14:paraId="5076FC41"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7FB83522"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Woody</w:t>
            </w:r>
          </w:p>
        </w:tc>
        <w:tc>
          <w:tcPr>
            <w:tcW w:w="1086" w:type="dxa"/>
            <w:shd w:val="clear" w:color="auto" w:fill="auto"/>
            <w:noWrap/>
            <w:vAlign w:val="bottom"/>
            <w:hideMark/>
          </w:tcPr>
          <w:p w14:paraId="58DB4C4A" w14:textId="77777777" w:rsidR="00B7747E" w:rsidRPr="007C2089" w:rsidRDefault="00B7747E" w:rsidP="001C1D78">
            <w:pPr>
              <w:spacing w:after="0" w:line="240" w:lineRule="auto"/>
              <w:rPr>
                <w:rFonts w:ascii="Calibri" w:eastAsia="Times New Roman" w:hAnsi="Calibri" w:cs="Times New Roman"/>
                <w:sz w:val="18"/>
                <w:szCs w:val="20"/>
                <w:lang w:eastAsia="en-GB"/>
              </w:rPr>
            </w:pPr>
            <w:r w:rsidRPr="008B6D20">
              <w:rPr>
                <w:rFonts w:ascii="Calibri" w:eastAsia="Times New Roman" w:hAnsi="Calibri" w:cs="Times New Roman"/>
                <w:sz w:val="18"/>
                <w:szCs w:val="20"/>
                <w:lang w:eastAsia="en-GB"/>
              </w:rPr>
              <w:t>Perennial</w:t>
            </w:r>
          </w:p>
        </w:tc>
        <w:tc>
          <w:tcPr>
            <w:tcW w:w="2477" w:type="dxa"/>
            <w:vAlign w:val="bottom"/>
          </w:tcPr>
          <w:p w14:paraId="700AA54C" w14:textId="77777777" w:rsidR="00B7747E" w:rsidRPr="008B6D20" w:rsidRDefault="00B7747E" w:rsidP="001C1D78">
            <w:pPr>
              <w:spacing w:after="0" w:line="240" w:lineRule="auto"/>
              <w:rPr>
                <w:rFonts w:ascii="Calibri" w:eastAsia="Times New Roman" w:hAnsi="Calibri" w:cs="Times New Roman"/>
                <w:sz w:val="18"/>
                <w:szCs w:val="20"/>
                <w:lang w:eastAsia="en-GB"/>
              </w:rPr>
            </w:pPr>
            <w:r>
              <w:rPr>
                <w:rFonts w:ascii="Calibri" w:eastAsia="Times New Roman" w:hAnsi="Calibri" w:cs="Times New Roman"/>
                <w:sz w:val="18"/>
                <w:szCs w:val="20"/>
                <w:lang w:eastAsia="en-GB"/>
              </w:rPr>
              <w:t>Scotia seeds</w:t>
            </w:r>
          </w:p>
        </w:tc>
      </w:tr>
      <w:tr w:rsidR="00B7747E" w:rsidRPr="007C2089" w14:paraId="0D3B4453" w14:textId="77777777" w:rsidTr="000C2E52">
        <w:trPr>
          <w:trHeight w:val="351"/>
        </w:trPr>
        <w:tc>
          <w:tcPr>
            <w:tcW w:w="2038" w:type="dxa"/>
            <w:shd w:val="clear" w:color="auto" w:fill="auto"/>
            <w:noWrap/>
            <w:vAlign w:val="bottom"/>
            <w:hideMark/>
          </w:tcPr>
          <w:p w14:paraId="7D404B69"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lastRenderedPageBreak/>
              <w:t>Plantago</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lanceolata</w:t>
            </w:r>
            <w:proofErr w:type="spellEnd"/>
          </w:p>
        </w:tc>
        <w:tc>
          <w:tcPr>
            <w:tcW w:w="1686" w:type="dxa"/>
            <w:shd w:val="clear" w:color="auto" w:fill="auto"/>
            <w:noWrap/>
            <w:vAlign w:val="bottom"/>
            <w:hideMark/>
          </w:tcPr>
          <w:p w14:paraId="269A0577"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7DD065B1"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3EDA31BC"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Pr>
                <w:rFonts w:ascii="Calibri" w:eastAsia="Times New Roman" w:hAnsi="Calibri" w:cs="Times New Roman"/>
                <w:color w:val="000000"/>
                <w:sz w:val="18"/>
                <w:szCs w:val="24"/>
                <w:lang w:eastAsia="en-GB"/>
              </w:rPr>
              <w:t>erennial</w:t>
            </w:r>
          </w:p>
        </w:tc>
        <w:tc>
          <w:tcPr>
            <w:tcW w:w="2477" w:type="dxa"/>
            <w:vAlign w:val="bottom"/>
          </w:tcPr>
          <w:p w14:paraId="53B2CBA4"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proofErr w:type="spellStart"/>
            <w:r>
              <w:rPr>
                <w:rFonts w:ascii="Calibri" w:eastAsia="Times New Roman" w:hAnsi="Calibri" w:cs="Times New Roman"/>
                <w:color w:val="000000"/>
                <w:sz w:val="18"/>
                <w:szCs w:val="24"/>
                <w:lang w:eastAsia="en-GB"/>
              </w:rPr>
              <w:t>Emorsgate</w:t>
            </w:r>
            <w:proofErr w:type="spellEnd"/>
          </w:p>
        </w:tc>
      </w:tr>
      <w:tr w:rsidR="00B7747E" w:rsidRPr="007C2089" w14:paraId="4123BFF8" w14:textId="77777777" w:rsidTr="000C2E52">
        <w:trPr>
          <w:trHeight w:val="322"/>
        </w:trPr>
        <w:tc>
          <w:tcPr>
            <w:tcW w:w="2038" w:type="dxa"/>
            <w:shd w:val="clear" w:color="auto" w:fill="auto"/>
            <w:noWrap/>
            <w:vAlign w:val="bottom"/>
            <w:hideMark/>
          </w:tcPr>
          <w:p w14:paraId="35B8CD4A"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Pteridium</w:t>
            </w:r>
            <w:proofErr w:type="spellEnd"/>
            <w:r w:rsidRPr="000A73CA">
              <w:rPr>
                <w:rFonts w:ascii="Calibri" w:eastAsia="Times New Roman" w:hAnsi="Calibri" w:cs="Times New Roman"/>
                <w:i/>
                <w:color w:val="000000"/>
                <w:sz w:val="18"/>
                <w:szCs w:val="24"/>
                <w:lang w:eastAsia="en-GB"/>
              </w:rPr>
              <w:t xml:space="preserve"> aquilinum</w:t>
            </w:r>
          </w:p>
        </w:tc>
        <w:tc>
          <w:tcPr>
            <w:tcW w:w="1686" w:type="dxa"/>
            <w:shd w:val="clear" w:color="auto" w:fill="auto"/>
            <w:noWrap/>
            <w:vAlign w:val="bottom"/>
            <w:hideMark/>
          </w:tcPr>
          <w:p w14:paraId="0DA85F03"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 (Kuhn)</w:t>
            </w:r>
          </w:p>
        </w:tc>
        <w:tc>
          <w:tcPr>
            <w:tcW w:w="1708" w:type="dxa"/>
            <w:shd w:val="clear" w:color="auto" w:fill="auto"/>
            <w:noWrap/>
            <w:vAlign w:val="bottom"/>
            <w:hideMark/>
          </w:tcPr>
          <w:p w14:paraId="0F51A260"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Fern</w:t>
            </w:r>
          </w:p>
        </w:tc>
        <w:tc>
          <w:tcPr>
            <w:tcW w:w="1086" w:type="dxa"/>
            <w:shd w:val="clear" w:color="auto" w:fill="auto"/>
            <w:noWrap/>
            <w:vAlign w:val="bottom"/>
            <w:hideMark/>
          </w:tcPr>
          <w:p w14:paraId="49CEFDC3"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Pr>
                <w:rFonts w:ascii="Calibri" w:eastAsia="Times New Roman" w:hAnsi="Calibri" w:cs="Times New Roman"/>
                <w:color w:val="000000"/>
                <w:sz w:val="18"/>
                <w:szCs w:val="24"/>
                <w:lang w:eastAsia="en-GB"/>
              </w:rPr>
              <w:t>erennial</w:t>
            </w:r>
          </w:p>
        </w:tc>
        <w:tc>
          <w:tcPr>
            <w:tcW w:w="2477" w:type="dxa"/>
            <w:vAlign w:val="bottom"/>
          </w:tcPr>
          <w:p w14:paraId="24EA0738"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 xml:space="preserve">British </w:t>
            </w:r>
            <w:proofErr w:type="spellStart"/>
            <w:r>
              <w:rPr>
                <w:rFonts w:ascii="Calibri" w:eastAsia="Times New Roman" w:hAnsi="Calibri" w:cs="Times New Roman"/>
                <w:color w:val="000000"/>
                <w:sz w:val="18"/>
                <w:szCs w:val="24"/>
                <w:lang w:eastAsia="en-GB"/>
              </w:rPr>
              <w:t>Pteridological</w:t>
            </w:r>
            <w:proofErr w:type="spellEnd"/>
            <w:r>
              <w:rPr>
                <w:rFonts w:ascii="Calibri" w:eastAsia="Times New Roman" w:hAnsi="Calibri" w:cs="Times New Roman"/>
                <w:color w:val="000000"/>
                <w:sz w:val="18"/>
                <w:szCs w:val="24"/>
                <w:lang w:eastAsia="en-GB"/>
              </w:rPr>
              <w:t xml:space="preserve"> Society spore exchange</w:t>
            </w:r>
          </w:p>
        </w:tc>
      </w:tr>
      <w:tr w:rsidR="00B7747E" w:rsidRPr="007C2089" w14:paraId="6081003A" w14:textId="77777777" w:rsidTr="000C2E52">
        <w:trPr>
          <w:trHeight w:val="322"/>
        </w:trPr>
        <w:tc>
          <w:tcPr>
            <w:tcW w:w="2038" w:type="dxa"/>
            <w:shd w:val="clear" w:color="auto" w:fill="auto"/>
            <w:noWrap/>
            <w:vAlign w:val="bottom"/>
            <w:hideMark/>
          </w:tcPr>
          <w:p w14:paraId="138851A8"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Rumex</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acetosella</w:t>
            </w:r>
            <w:proofErr w:type="spellEnd"/>
          </w:p>
        </w:tc>
        <w:tc>
          <w:tcPr>
            <w:tcW w:w="1686" w:type="dxa"/>
            <w:shd w:val="clear" w:color="auto" w:fill="auto"/>
            <w:noWrap/>
            <w:vAlign w:val="bottom"/>
            <w:hideMark/>
          </w:tcPr>
          <w:p w14:paraId="6FB15539"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011F5895"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2A95FCC2"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Pr>
                <w:rFonts w:ascii="Calibri" w:eastAsia="Times New Roman" w:hAnsi="Calibri" w:cs="Times New Roman"/>
                <w:color w:val="000000"/>
                <w:sz w:val="18"/>
                <w:szCs w:val="24"/>
                <w:lang w:eastAsia="en-GB"/>
              </w:rPr>
              <w:t>erennial</w:t>
            </w:r>
          </w:p>
        </w:tc>
        <w:tc>
          <w:tcPr>
            <w:tcW w:w="2477" w:type="dxa"/>
            <w:vAlign w:val="bottom"/>
          </w:tcPr>
          <w:p w14:paraId="570E73E5" w14:textId="364D26CB"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 xml:space="preserve">Scotia seeds </w:t>
            </w:r>
          </w:p>
        </w:tc>
      </w:tr>
      <w:tr w:rsidR="00B7747E" w:rsidRPr="007C2089" w14:paraId="3B4889E6" w14:textId="77777777" w:rsidTr="000C2E52">
        <w:trPr>
          <w:trHeight w:val="322"/>
        </w:trPr>
        <w:tc>
          <w:tcPr>
            <w:tcW w:w="2038" w:type="dxa"/>
            <w:shd w:val="clear" w:color="auto" w:fill="auto"/>
            <w:noWrap/>
            <w:vAlign w:val="bottom"/>
            <w:hideMark/>
          </w:tcPr>
          <w:p w14:paraId="4FF2A61C"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Senecio</w:t>
            </w:r>
            <w:proofErr w:type="spellEnd"/>
            <w:r w:rsidRPr="000A73CA">
              <w:rPr>
                <w:rFonts w:ascii="Calibri" w:eastAsia="Times New Roman" w:hAnsi="Calibri" w:cs="Times New Roman"/>
                <w:i/>
                <w:color w:val="000000"/>
                <w:sz w:val="18"/>
                <w:szCs w:val="24"/>
                <w:lang w:eastAsia="en-GB"/>
              </w:rPr>
              <w:t xml:space="preserve"> vulgaris</w:t>
            </w:r>
          </w:p>
        </w:tc>
        <w:tc>
          <w:tcPr>
            <w:tcW w:w="1686" w:type="dxa"/>
            <w:shd w:val="clear" w:color="auto" w:fill="auto"/>
            <w:noWrap/>
            <w:vAlign w:val="bottom"/>
            <w:hideMark/>
          </w:tcPr>
          <w:p w14:paraId="2ADB4F5F"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3A80C920"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79B0B3C0"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A</w:t>
            </w:r>
            <w:r>
              <w:rPr>
                <w:rFonts w:ascii="Calibri" w:eastAsia="Times New Roman" w:hAnsi="Calibri" w:cs="Times New Roman"/>
                <w:color w:val="000000"/>
                <w:sz w:val="18"/>
                <w:szCs w:val="24"/>
                <w:lang w:eastAsia="en-GB"/>
              </w:rPr>
              <w:t>nnual</w:t>
            </w:r>
          </w:p>
        </w:tc>
        <w:tc>
          <w:tcPr>
            <w:tcW w:w="2477" w:type="dxa"/>
            <w:vAlign w:val="bottom"/>
          </w:tcPr>
          <w:p w14:paraId="0AECD8DF" w14:textId="4CC27B6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RBGE</w:t>
            </w:r>
          </w:p>
        </w:tc>
      </w:tr>
      <w:tr w:rsidR="00B7747E" w:rsidRPr="007C2089" w14:paraId="7585105F" w14:textId="77777777" w:rsidTr="000C2E52">
        <w:trPr>
          <w:trHeight w:val="322"/>
        </w:trPr>
        <w:tc>
          <w:tcPr>
            <w:tcW w:w="2038" w:type="dxa"/>
            <w:shd w:val="clear" w:color="auto" w:fill="auto"/>
            <w:noWrap/>
            <w:vAlign w:val="bottom"/>
            <w:hideMark/>
          </w:tcPr>
          <w:p w14:paraId="68DF20CE"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Silene</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dioica</w:t>
            </w:r>
            <w:proofErr w:type="spellEnd"/>
          </w:p>
        </w:tc>
        <w:tc>
          <w:tcPr>
            <w:tcW w:w="1686" w:type="dxa"/>
            <w:shd w:val="clear" w:color="auto" w:fill="auto"/>
            <w:noWrap/>
            <w:vAlign w:val="bottom"/>
            <w:hideMark/>
          </w:tcPr>
          <w:p w14:paraId="52FA8063" w14:textId="77777777" w:rsidR="00B7747E" w:rsidRPr="007C2089" w:rsidRDefault="00470029" w:rsidP="001C1D78">
            <w:pPr>
              <w:spacing w:after="0" w:line="240" w:lineRule="auto"/>
              <w:rPr>
                <w:rFonts w:ascii="Calibri" w:eastAsia="Times New Roman" w:hAnsi="Calibri" w:cs="Times New Roman"/>
                <w:color w:val="000000"/>
                <w:sz w:val="18"/>
                <w:szCs w:val="24"/>
                <w:lang w:eastAsia="en-GB"/>
              </w:rPr>
            </w:pPr>
            <w:hyperlink r:id="rId30" w:history="1">
              <w:r w:rsidR="00B7747E" w:rsidRPr="007C2089">
                <w:rPr>
                  <w:rFonts w:ascii="Calibri" w:eastAsia="Times New Roman" w:hAnsi="Calibri" w:cs="Times New Roman"/>
                  <w:color w:val="000000"/>
                  <w:sz w:val="18"/>
                  <w:szCs w:val="24"/>
                  <w:lang w:eastAsia="en-GB"/>
                </w:rPr>
                <w:t xml:space="preserve">(L.) </w:t>
              </w:r>
              <w:proofErr w:type="spellStart"/>
              <w:r w:rsidR="00B7747E" w:rsidRPr="007C2089">
                <w:rPr>
                  <w:rFonts w:ascii="Calibri" w:eastAsia="Times New Roman" w:hAnsi="Calibri" w:cs="Times New Roman"/>
                  <w:color w:val="000000"/>
                  <w:sz w:val="18"/>
                  <w:szCs w:val="24"/>
                  <w:lang w:eastAsia="en-GB"/>
                </w:rPr>
                <w:t>Clairv</w:t>
              </w:r>
              <w:proofErr w:type="spellEnd"/>
              <w:r w:rsidR="00B7747E" w:rsidRPr="007C2089">
                <w:rPr>
                  <w:rFonts w:ascii="Calibri" w:eastAsia="Times New Roman" w:hAnsi="Calibri" w:cs="Times New Roman"/>
                  <w:color w:val="000000"/>
                  <w:sz w:val="18"/>
                  <w:szCs w:val="24"/>
                  <w:lang w:eastAsia="en-GB"/>
                </w:rPr>
                <w:t>.</w:t>
              </w:r>
            </w:hyperlink>
          </w:p>
        </w:tc>
        <w:tc>
          <w:tcPr>
            <w:tcW w:w="1708" w:type="dxa"/>
            <w:shd w:val="clear" w:color="auto" w:fill="auto"/>
            <w:noWrap/>
            <w:vAlign w:val="bottom"/>
            <w:hideMark/>
          </w:tcPr>
          <w:p w14:paraId="6F1C31F9" w14:textId="35AACD13" w:rsidR="00B7747E" w:rsidRPr="007C2089" w:rsidRDefault="00523F4F"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27B61FC2"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Pr>
                <w:rFonts w:ascii="Calibri" w:eastAsia="Times New Roman" w:hAnsi="Calibri" w:cs="Times New Roman"/>
                <w:color w:val="000000"/>
                <w:sz w:val="18"/>
                <w:szCs w:val="24"/>
                <w:lang w:eastAsia="en-GB"/>
              </w:rPr>
              <w:t>erennial</w:t>
            </w:r>
          </w:p>
        </w:tc>
        <w:tc>
          <w:tcPr>
            <w:tcW w:w="2477" w:type="dxa"/>
            <w:vAlign w:val="bottom"/>
          </w:tcPr>
          <w:p w14:paraId="10ED2A86"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 xml:space="preserve">D. </w:t>
            </w:r>
            <w:proofErr w:type="spellStart"/>
            <w:r>
              <w:rPr>
                <w:rFonts w:ascii="Calibri" w:eastAsia="Times New Roman" w:hAnsi="Calibri" w:cs="Times New Roman"/>
                <w:color w:val="000000"/>
                <w:sz w:val="18"/>
                <w:szCs w:val="24"/>
                <w:lang w:eastAsia="en-GB"/>
              </w:rPr>
              <w:t>Charlseworth</w:t>
            </w:r>
            <w:proofErr w:type="spellEnd"/>
            <w:r>
              <w:rPr>
                <w:rFonts w:ascii="Calibri" w:eastAsia="Times New Roman" w:hAnsi="Calibri" w:cs="Times New Roman"/>
                <w:color w:val="000000"/>
                <w:sz w:val="18"/>
                <w:szCs w:val="24"/>
                <w:lang w:eastAsia="en-GB"/>
              </w:rPr>
              <w:t>, Univ. Edinburgh</w:t>
            </w:r>
          </w:p>
        </w:tc>
      </w:tr>
      <w:tr w:rsidR="00B7747E" w:rsidRPr="007C2089" w14:paraId="5334AA57" w14:textId="77777777" w:rsidTr="000C2E52">
        <w:trPr>
          <w:trHeight w:val="322"/>
        </w:trPr>
        <w:tc>
          <w:tcPr>
            <w:tcW w:w="2038" w:type="dxa"/>
            <w:shd w:val="clear" w:color="auto" w:fill="auto"/>
            <w:noWrap/>
            <w:vAlign w:val="bottom"/>
            <w:hideMark/>
          </w:tcPr>
          <w:p w14:paraId="0CD20779"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Silene</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latifolia</w:t>
            </w:r>
            <w:proofErr w:type="spellEnd"/>
          </w:p>
        </w:tc>
        <w:tc>
          <w:tcPr>
            <w:tcW w:w="1686" w:type="dxa"/>
            <w:shd w:val="clear" w:color="auto" w:fill="auto"/>
            <w:noWrap/>
            <w:vAlign w:val="bottom"/>
            <w:hideMark/>
          </w:tcPr>
          <w:p w14:paraId="70756347" w14:textId="77777777" w:rsidR="00B7747E" w:rsidRPr="007C2089" w:rsidRDefault="00470029" w:rsidP="001C1D78">
            <w:pPr>
              <w:spacing w:after="0" w:line="240" w:lineRule="auto"/>
              <w:rPr>
                <w:rFonts w:ascii="Calibri" w:eastAsia="Times New Roman" w:hAnsi="Calibri" w:cs="Times New Roman"/>
                <w:color w:val="000000"/>
                <w:sz w:val="18"/>
                <w:szCs w:val="24"/>
                <w:lang w:eastAsia="en-GB"/>
              </w:rPr>
            </w:pPr>
            <w:hyperlink r:id="rId31" w:history="1">
              <w:proofErr w:type="spellStart"/>
              <w:r w:rsidR="00B7747E" w:rsidRPr="007C2089">
                <w:rPr>
                  <w:rFonts w:ascii="Calibri" w:eastAsia="Times New Roman" w:hAnsi="Calibri" w:cs="Times New Roman"/>
                  <w:color w:val="000000"/>
                  <w:sz w:val="18"/>
                  <w:szCs w:val="24"/>
                  <w:lang w:eastAsia="en-GB"/>
                </w:rPr>
                <w:t>Poir</w:t>
              </w:r>
              <w:proofErr w:type="spellEnd"/>
              <w:r w:rsidR="00B7747E" w:rsidRPr="007C2089">
                <w:rPr>
                  <w:rFonts w:ascii="Calibri" w:eastAsia="Times New Roman" w:hAnsi="Calibri" w:cs="Times New Roman"/>
                  <w:color w:val="000000"/>
                  <w:sz w:val="18"/>
                  <w:szCs w:val="24"/>
                  <w:lang w:eastAsia="en-GB"/>
                </w:rPr>
                <w:t>.</w:t>
              </w:r>
            </w:hyperlink>
          </w:p>
        </w:tc>
        <w:tc>
          <w:tcPr>
            <w:tcW w:w="1708" w:type="dxa"/>
            <w:shd w:val="clear" w:color="auto" w:fill="auto"/>
            <w:noWrap/>
            <w:vAlign w:val="bottom"/>
            <w:hideMark/>
          </w:tcPr>
          <w:p w14:paraId="626E8F14"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4673EEDF"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Pr>
                <w:rFonts w:ascii="Calibri" w:eastAsia="Times New Roman" w:hAnsi="Calibri" w:cs="Times New Roman"/>
                <w:color w:val="000000"/>
                <w:sz w:val="18"/>
                <w:szCs w:val="24"/>
                <w:lang w:eastAsia="en-GB"/>
              </w:rPr>
              <w:t>erennial</w:t>
            </w:r>
          </w:p>
        </w:tc>
        <w:tc>
          <w:tcPr>
            <w:tcW w:w="2477" w:type="dxa"/>
            <w:vAlign w:val="bottom"/>
          </w:tcPr>
          <w:p w14:paraId="689FBD79"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 xml:space="preserve">D. </w:t>
            </w:r>
            <w:proofErr w:type="spellStart"/>
            <w:r>
              <w:rPr>
                <w:rFonts w:ascii="Calibri" w:eastAsia="Times New Roman" w:hAnsi="Calibri" w:cs="Times New Roman"/>
                <w:color w:val="000000"/>
                <w:sz w:val="18"/>
                <w:szCs w:val="24"/>
                <w:lang w:eastAsia="en-GB"/>
              </w:rPr>
              <w:t>Charlseworth</w:t>
            </w:r>
            <w:proofErr w:type="spellEnd"/>
            <w:r>
              <w:rPr>
                <w:rFonts w:ascii="Calibri" w:eastAsia="Times New Roman" w:hAnsi="Calibri" w:cs="Times New Roman"/>
                <w:color w:val="000000"/>
                <w:sz w:val="18"/>
                <w:szCs w:val="24"/>
                <w:lang w:eastAsia="en-GB"/>
              </w:rPr>
              <w:t>, Univ. Edinburgh</w:t>
            </w:r>
          </w:p>
        </w:tc>
      </w:tr>
      <w:tr w:rsidR="00B7747E" w:rsidRPr="007C2089" w14:paraId="53DB4B78" w14:textId="77777777" w:rsidTr="000C2E52">
        <w:trPr>
          <w:trHeight w:val="322"/>
        </w:trPr>
        <w:tc>
          <w:tcPr>
            <w:tcW w:w="2038" w:type="dxa"/>
            <w:shd w:val="clear" w:color="auto" w:fill="auto"/>
            <w:noWrap/>
            <w:vAlign w:val="bottom"/>
            <w:hideMark/>
          </w:tcPr>
          <w:p w14:paraId="2677AE37"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r w:rsidRPr="000A73CA">
              <w:rPr>
                <w:rFonts w:ascii="Calibri" w:eastAsia="Times New Roman" w:hAnsi="Calibri" w:cs="Times New Roman"/>
                <w:i/>
                <w:color w:val="000000"/>
                <w:sz w:val="18"/>
                <w:szCs w:val="24"/>
                <w:lang w:eastAsia="en-GB"/>
              </w:rPr>
              <w:t xml:space="preserve">Thymus </w:t>
            </w:r>
            <w:proofErr w:type="spellStart"/>
            <w:r w:rsidRPr="000A73CA">
              <w:rPr>
                <w:rFonts w:ascii="Calibri" w:eastAsia="Times New Roman" w:hAnsi="Calibri" w:cs="Times New Roman"/>
                <w:i/>
                <w:color w:val="000000"/>
                <w:sz w:val="18"/>
                <w:szCs w:val="24"/>
                <w:lang w:eastAsia="en-GB"/>
              </w:rPr>
              <w:t>polytrichus</w:t>
            </w:r>
            <w:proofErr w:type="spellEnd"/>
          </w:p>
        </w:tc>
        <w:tc>
          <w:tcPr>
            <w:tcW w:w="1686" w:type="dxa"/>
            <w:shd w:val="clear" w:color="auto" w:fill="auto"/>
            <w:noWrap/>
            <w:vAlign w:val="bottom"/>
            <w:hideMark/>
          </w:tcPr>
          <w:p w14:paraId="586328F4" w14:textId="77777777" w:rsidR="00B7747E" w:rsidRPr="007C2089" w:rsidRDefault="00470029" w:rsidP="001C1D78">
            <w:pPr>
              <w:spacing w:after="0" w:line="240" w:lineRule="auto"/>
              <w:rPr>
                <w:rFonts w:ascii="Calibri" w:eastAsia="Times New Roman" w:hAnsi="Calibri" w:cs="Times New Roman"/>
                <w:color w:val="000000"/>
                <w:sz w:val="18"/>
                <w:szCs w:val="24"/>
                <w:lang w:eastAsia="en-GB"/>
              </w:rPr>
            </w:pPr>
            <w:hyperlink r:id="rId32" w:history="1">
              <w:proofErr w:type="spellStart"/>
              <w:r w:rsidR="00B7747E" w:rsidRPr="007C2089">
                <w:rPr>
                  <w:rFonts w:ascii="Calibri" w:eastAsia="Times New Roman" w:hAnsi="Calibri" w:cs="Times New Roman"/>
                  <w:color w:val="000000"/>
                  <w:sz w:val="18"/>
                  <w:szCs w:val="24"/>
                  <w:lang w:eastAsia="en-GB"/>
                </w:rPr>
                <w:t>A.Kern</w:t>
              </w:r>
              <w:proofErr w:type="spellEnd"/>
              <w:r w:rsidR="00B7747E" w:rsidRPr="007C2089">
                <w:rPr>
                  <w:rFonts w:ascii="Calibri" w:eastAsia="Times New Roman" w:hAnsi="Calibri" w:cs="Times New Roman"/>
                  <w:color w:val="000000"/>
                  <w:sz w:val="18"/>
                  <w:szCs w:val="24"/>
                  <w:lang w:eastAsia="en-GB"/>
                </w:rPr>
                <w:t xml:space="preserve">. ex </w:t>
              </w:r>
              <w:proofErr w:type="spellStart"/>
              <w:r w:rsidR="00B7747E" w:rsidRPr="007C2089">
                <w:rPr>
                  <w:rFonts w:ascii="Calibri" w:eastAsia="Times New Roman" w:hAnsi="Calibri" w:cs="Times New Roman"/>
                  <w:color w:val="000000"/>
                  <w:sz w:val="18"/>
                  <w:szCs w:val="24"/>
                  <w:lang w:eastAsia="en-GB"/>
                </w:rPr>
                <w:t>Borbás</w:t>
              </w:r>
              <w:proofErr w:type="spellEnd"/>
            </w:hyperlink>
          </w:p>
        </w:tc>
        <w:tc>
          <w:tcPr>
            <w:tcW w:w="1708" w:type="dxa"/>
            <w:shd w:val="clear" w:color="auto" w:fill="auto"/>
            <w:noWrap/>
            <w:vAlign w:val="bottom"/>
            <w:hideMark/>
          </w:tcPr>
          <w:p w14:paraId="6F270296"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Woody</w:t>
            </w:r>
          </w:p>
        </w:tc>
        <w:tc>
          <w:tcPr>
            <w:tcW w:w="1086" w:type="dxa"/>
            <w:shd w:val="clear" w:color="auto" w:fill="auto"/>
            <w:noWrap/>
            <w:vAlign w:val="bottom"/>
            <w:hideMark/>
          </w:tcPr>
          <w:p w14:paraId="469B2E8D"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Pr>
                <w:rFonts w:ascii="Calibri" w:eastAsia="Times New Roman" w:hAnsi="Calibri" w:cs="Times New Roman"/>
                <w:color w:val="000000"/>
                <w:sz w:val="18"/>
                <w:szCs w:val="24"/>
                <w:lang w:eastAsia="en-GB"/>
              </w:rPr>
              <w:t>erennial</w:t>
            </w:r>
          </w:p>
        </w:tc>
        <w:tc>
          <w:tcPr>
            <w:tcW w:w="2477" w:type="dxa"/>
            <w:vAlign w:val="bottom"/>
          </w:tcPr>
          <w:p w14:paraId="4A55AD04"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proofErr w:type="spellStart"/>
            <w:r>
              <w:rPr>
                <w:rFonts w:ascii="Calibri" w:eastAsia="Times New Roman" w:hAnsi="Calibri" w:cs="Times New Roman"/>
                <w:color w:val="000000"/>
                <w:sz w:val="18"/>
                <w:szCs w:val="24"/>
                <w:lang w:eastAsia="en-GB"/>
              </w:rPr>
              <w:t>Emorsgate</w:t>
            </w:r>
            <w:proofErr w:type="spellEnd"/>
          </w:p>
        </w:tc>
      </w:tr>
      <w:tr w:rsidR="00B7747E" w:rsidRPr="007C2089" w14:paraId="274D29DF" w14:textId="77777777" w:rsidTr="000C2E52">
        <w:trPr>
          <w:trHeight w:val="322"/>
        </w:trPr>
        <w:tc>
          <w:tcPr>
            <w:tcW w:w="2038" w:type="dxa"/>
            <w:shd w:val="clear" w:color="auto" w:fill="auto"/>
            <w:noWrap/>
            <w:vAlign w:val="bottom"/>
            <w:hideMark/>
          </w:tcPr>
          <w:p w14:paraId="1EEB0C58"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Sorbus</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aucuparia</w:t>
            </w:r>
            <w:proofErr w:type="spellEnd"/>
          </w:p>
        </w:tc>
        <w:tc>
          <w:tcPr>
            <w:tcW w:w="1686" w:type="dxa"/>
            <w:shd w:val="clear" w:color="auto" w:fill="auto"/>
            <w:noWrap/>
            <w:vAlign w:val="bottom"/>
            <w:hideMark/>
          </w:tcPr>
          <w:p w14:paraId="3A4545F7"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0E99DED7"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Woody</w:t>
            </w:r>
          </w:p>
        </w:tc>
        <w:tc>
          <w:tcPr>
            <w:tcW w:w="1086" w:type="dxa"/>
            <w:shd w:val="clear" w:color="auto" w:fill="auto"/>
            <w:noWrap/>
            <w:vAlign w:val="bottom"/>
            <w:hideMark/>
          </w:tcPr>
          <w:p w14:paraId="400683DF"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Pr>
                <w:rFonts w:ascii="Calibri" w:eastAsia="Times New Roman" w:hAnsi="Calibri" w:cs="Times New Roman"/>
                <w:color w:val="000000"/>
                <w:sz w:val="18"/>
                <w:szCs w:val="24"/>
                <w:lang w:eastAsia="en-GB"/>
              </w:rPr>
              <w:t>erennial</w:t>
            </w:r>
          </w:p>
        </w:tc>
        <w:tc>
          <w:tcPr>
            <w:tcW w:w="2477" w:type="dxa"/>
            <w:vAlign w:val="bottom"/>
          </w:tcPr>
          <w:p w14:paraId="54FDCA77" w14:textId="48A3D506"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RBGE</w:t>
            </w:r>
          </w:p>
        </w:tc>
      </w:tr>
      <w:tr w:rsidR="00B7747E" w:rsidRPr="007C2089" w14:paraId="7A6C85DE" w14:textId="77777777" w:rsidTr="000C2E52">
        <w:trPr>
          <w:trHeight w:val="322"/>
        </w:trPr>
        <w:tc>
          <w:tcPr>
            <w:tcW w:w="2038" w:type="dxa"/>
            <w:shd w:val="clear" w:color="auto" w:fill="auto"/>
            <w:noWrap/>
            <w:vAlign w:val="bottom"/>
            <w:hideMark/>
          </w:tcPr>
          <w:p w14:paraId="564C2667"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Tragopogon</w:t>
            </w:r>
            <w:proofErr w:type="spellEnd"/>
            <w:r w:rsidRPr="000A73CA">
              <w:rPr>
                <w:rFonts w:ascii="Calibri" w:eastAsia="Times New Roman" w:hAnsi="Calibri" w:cs="Times New Roman"/>
                <w:i/>
                <w:color w:val="000000"/>
                <w:sz w:val="18"/>
                <w:szCs w:val="24"/>
                <w:lang w:eastAsia="en-GB"/>
              </w:rPr>
              <w:t xml:space="preserve"> pratensis</w:t>
            </w:r>
          </w:p>
        </w:tc>
        <w:tc>
          <w:tcPr>
            <w:tcW w:w="1686" w:type="dxa"/>
            <w:shd w:val="clear" w:color="auto" w:fill="auto"/>
            <w:noWrap/>
            <w:vAlign w:val="bottom"/>
            <w:hideMark/>
          </w:tcPr>
          <w:p w14:paraId="426A27D1"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7D865410"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Forb</w:t>
            </w:r>
          </w:p>
        </w:tc>
        <w:tc>
          <w:tcPr>
            <w:tcW w:w="1086" w:type="dxa"/>
            <w:shd w:val="clear" w:color="auto" w:fill="auto"/>
            <w:noWrap/>
            <w:vAlign w:val="bottom"/>
            <w:hideMark/>
          </w:tcPr>
          <w:p w14:paraId="2553F388"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Pr>
                <w:rFonts w:ascii="Calibri" w:eastAsia="Times New Roman" w:hAnsi="Calibri" w:cs="Times New Roman"/>
                <w:color w:val="000000"/>
                <w:sz w:val="18"/>
                <w:szCs w:val="24"/>
                <w:lang w:eastAsia="en-GB"/>
              </w:rPr>
              <w:t>erennial</w:t>
            </w:r>
          </w:p>
        </w:tc>
        <w:tc>
          <w:tcPr>
            <w:tcW w:w="2477" w:type="dxa"/>
            <w:vAlign w:val="bottom"/>
          </w:tcPr>
          <w:p w14:paraId="20B27CDA"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Scotia seeds</w:t>
            </w:r>
          </w:p>
        </w:tc>
      </w:tr>
      <w:tr w:rsidR="00B7747E" w:rsidRPr="007C2089" w14:paraId="3F7E827B" w14:textId="77777777" w:rsidTr="000C2E52">
        <w:trPr>
          <w:trHeight w:val="322"/>
        </w:trPr>
        <w:tc>
          <w:tcPr>
            <w:tcW w:w="2038" w:type="dxa"/>
            <w:shd w:val="clear" w:color="auto" w:fill="auto"/>
            <w:noWrap/>
            <w:vAlign w:val="bottom"/>
            <w:hideMark/>
          </w:tcPr>
          <w:p w14:paraId="30588B36"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Trifolium</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pratense</w:t>
            </w:r>
            <w:proofErr w:type="spellEnd"/>
          </w:p>
        </w:tc>
        <w:tc>
          <w:tcPr>
            <w:tcW w:w="1686" w:type="dxa"/>
            <w:shd w:val="clear" w:color="auto" w:fill="auto"/>
            <w:noWrap/>
            <w:vAlign w:val="bottom"/>
            <w:hideMark/>
          </w:tcPr>
          <w:p w14:paraId="4FE1704E"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169E4A70"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Legume</w:t>
            </w:r>
          </w:p>
        </w:tc>
        <w:tc>
          <w:tcPr>
            <w:tcW w:w="1086" w:type="dxa"/>
            <w:shd w:val="clear" w:color="auto" w:fill="auto"/>
            <w:noWrap/>
            <w:vAlign w:val="bottom"/>
            <w:hideMark/>
          </w:tcPr>
          <w:p w14:paraId="519A65F4"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Pr>
                <w:rFonts w:ascii="Calibri" w:eastAsia="Times New Roman" w:hAnsi="Calibri" w:cs="Times New Roman"/>
                <w:color w:val="000000"/>
                <w:sz w:val="18"/>
                <w:szCs w:val="24"/>
                <w:lang w:eastAsia="en-GB"/>
              </w:rPr>
              <w:t>erennial</w:t>
            </w:r>
          </w:p>
        </w:tc>
        <w:tc>
          <w:tcPr>
            <w:tcW w:w="2477" w:type="dxa"/>
            <w:vAlign w:val="bottom"/>
          </w:tcPr>
          <w:p w14:paraId="2B46357B" w14:textId="7263F436"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Chiltern Seeds</w:t>
            </w:r>
            <w:r w:rsidR="007C6453">
              <w:rPr>
                <w:rFonts w:ascii="Calibri" w:eastAsia="Times New Roman" w:hAnsi="Calibri" w:cs="Times New Roman"/>
                <w:color w:val="000000"/>
                <w:sz w:val="18"/>
                <w:szCs w:val="24"/>
                <w:lang w:eastAsia="en-GB"/>
              </w:rPr>
              <w:t xml:space="preserve"> &amp; </w:t>
            </w:r>
            <w:r>
              <w:rPr>
                <w:rFonts w:ascii="Calibri" w:eastAsia="Times New Roman" w:hAnsi="Calibri" w:cs="Times New Roman"/>
                <w:color w:val="000000"/>
                <w:sz w:val="18"/>
                <w:szCs w:val="24"/>
                <w:lang w:eastAsia="en-GB"/>
              </w:rPr>
              <w:t>Wild Flower Shop</w:t>
            </w:r>
          </w:p>
        </w:tc>
      </w:tr>
      <w:tr w:rsidR="00B7747E" w:rsidRPr="007C2089" w14:paraId="3B371817" w14:textId="77777777" w:rsidTr="000C2E52">
        <w:trPr>
          <w:trHeight w:val="322"/>
        </w:trPr>
        <w:tc>
          <w:tcPr>
            <w:tcW w:w="2038" w:type="dxa"/>
            <w:shd w:val="clear" w:color="auto" w:fill="auto"/>
            <w:noWrap/>
            <w:vAlign w:val="bottom"/>
            <w:hideMark/>
          </w:tcPr>
          <w:p w14:paraId="73607781"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Ulex</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europaeus</w:t>
            </w:r>
            <w:proofErr w:type="spellEnd"/>
            <w:r w:rsidRPr="000A73CA">
              <w:rPr>
                <w:rFonts w:ascii="Calibri" w:eastAsia="Times New Roman" w:hAnsi="Calibri" w:cs="Times New Roman"/>
                <w:i/>
                <w:color w:val="000000"/>
                <w:sz w:val="18"/>
                <w:szCs w:val="24"/>
                <w:lang w:eastAsia="en-GB"/>
              </w:rPr>
              <w:t xml:space="preserve"> </w:t>
            </w:r>
          </w:p>
        </w:tc>
        <w:tc>
          <w:tcPr>
            <w:tcW w:w="1686" w:type="dxa"/>
            <w:shd w:val="clear" w:color="auto" w:fill="auto"/>
            <w:noWrap/>
            <w:vAlign w:val="bottom"/>
            <w:hideMark/>
          </w:tcPr>
          <w:p w14:paraId="56D5935D"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5A83283B"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Legume/Woody</w:t>
            </w:r>
          </w:p>
        </w:tc>
        <w:tc>
          <w:tcPr>
            <w:tcW w:w="1086" w:type="dxa"/>
            <w:shd w:val="clear" w:color="auto" w:fill="auto"/>
            <w:noWrap/>
            <w:vAlign w:val="bottom"/>
            <w:hideMark/>
          </w:tcPr>
          <w:p w14:paraId="74AB4A47"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Pr>
                <w:rFonts w:ascii="Calibri" w:eastAsia="Times New Roman" w:hAnsi="Calibri" w:cs="Times New Roman"/>
                <w:color w:val="000000"/>
                <w:sz w:val="18"/>
                <w:szCs w:val="24"/>
                <w:lang w:eastAsia="en-GB"/>
              </w:rPr>
              <w:t>erennial</w:t>
            </w:r>
          </w:p>
        </w:tc>
        <w:tc>
          <w:tcPr>
            <w:tcW w:w="2477" w:type="dxa"/>
            <w:vAlign w:val="bottom"/>
          </w:tcPr>
          <w:p w14:paraId="6A4D86BE"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Tree Seed Online Ltd</w:t>
            </w:r>
          </w:p>
        </w:tc>
      </w:tr>
      <w:tr w:rsidR="00B7747E" w:rsidRPr="007C2089" w14:paraId="1B64317E" w14:textId="77777777" w:rsidTr="000C2E52">
        <w:trPr>
          <w:trHeight w:val="322"/>
        </w:trPr>
        <w:tc>
          <w:tcPr>
            <w:tcW w:w="2038" w:type="dxa"/>
            <w:shd w:val="clear" w:color="auto" w:fill="auto"/>
            <w:noWrap/>
            <w:vAlign w:val="bottom"/>
            <w:hideMark/>
          </w:tcPr>
          <w:p w14:paraId="4BA407DE"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Vicia</w:t>
            </w:r>
            <w:proofErr w:type="spellEnd"/>
            <w:r w:rsidRPr="000A73CA">
              <w:rPr>
                <w:rFonts w:ascii="Calibri" w:eastAsia="Times New Roman" w:hAnsi="Calibri" w:cs="Times New Roman"/>
                <w:i/>
                <w:color w:val="000000"/>
                <w:sz w:val="18"/>
                <w:szCs w:val="24"/>
                <w:lang w:eastAsia="en-GB"/>
              </w:rPr>
              <w:t xml:space="preserve"> </w:t>
            </w:r>
            <w:proofErr w:type="spellStart"/>
            <w:r w:rsidRPr="000A73CA">
              <w:rPr>
                <w:rFonts w:ascii="Calibri" w:eastAsia="Times New Roman" w:hAnsi="Calibri" w:cs="Times New Roman"/>
                <w:i/>
                <w:color w:val="000000"/>
                <w:sz w:val="18"/>
                <w:szCs w:val="24"/>
                <w:lang w:eastAsia="en-GB"/>
              </w:rPr>
              <w:t>cracca</w:t>
            </w:r>
            <w:proofErr w:type="spellEnd"/>
          </w:p>
        </w:tc>
        <w:tc>
          <w:tcPr>
            <w:tcW w:w="1686" w:type="dxa"/>
            <w:shd w:val="clear" w:color="auto" w:fill="auto"/>
            <w:noWrap/>
            <w:vAlign w:val="bottom"/>
            <w:hideMark/>
          </w:tcPr>
          <w:p w14:paraId="6ECE9D7F"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077D06C7"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Pr>
                <w:rFonts w:ascii="Calibri" w:eastAsia="Times New Roman" w:hAnsi="Calibri" w:cs="Times New Roman"/>
                <w:color w:val="000000"/>
                <w:sz w:val="18"/>
                <w:szCs w:val="24"/>
                <w:lang w:eastAsia="en-GB"/>
              </w:rPr>
              <w:t>Legume</w:t>
            </w:r>
          </w:p>
        </w:tc>
        <w:tc>
          <w:tcPr>
            <w:tcW w:w="1086" w:type="dxa"/>
            <w:shd w:val="clear" w:color="auto" w:fill="auto"/>
            <w:noWrap/>
            <w:vAlign w:val="bottom"/>
            <w:hideMark/>
          </w:tcPr>
          <w:p w14:paraId="6279BAA9"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P</w:t>
            </w:r>
            <w:r>
              <w:rPr>
                <w:rFonts w:ascii="Calibri" w:eastAsia="Times New Roman" w:hAnsi="Calibri" w:cs="Times New Roman"/>
                <w:color w:val="000000"/>
                <w:sz w:val="18"/>
                <w:szCs w:val="24"/>
                <w:lang w:eastAsia="en-GB"/>
              </w:rPr>
              <w:t>erennial</w:t>
            </w:r>
          </w:p>
        </w:tc>
        <w:tc>
          <w:tcPr>
            <w:tcW w:w="2477" w:type="dxa"/>
            <w:vAlign w:val="bottom"/>
          </w:tcPr>
          <w:p w14:paraId="72FAD256"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proofErr w:type="spellStart"/>
            <w:r>
              <w:rPr>
                <w:rFonts w:ascii="Calibri" w:eastAsia="Times New Roman" w:hAnsi="Calibri" w:cs="Times New Roman"/>
                <w:color w:val="000000"/>
                <w:sz w:val="18"/>
                <w:szCs w:val="24"/>
                <w:lang w:eastAsia="en-GB"/>
              </w:rPr>
              <w:t>Emorsgate</w:t>
            </w:r>
            <w:proofErr w:type="spellEnd"/>
          </w:p>
        </w:tc>
      </w:tr>
      <w:tr w:rsidR="00B7747E" w:rsidRPr="007C2089" w14:paraId="7088E39F" w14:textId="77777777" w:rsidTr="000C2E52">
        <w:trPr>
          <w:trHeight w:val="322"/>
        </w:trPr>
        <w:tc>
          <w:tcPr>
            <w:tcW w:w="2038" w:type="dxa"/>
            <w:shd w:val="clear" w:color="auto" w:fill="auto"/>
            <w:noWrap/>
            <w:vAlign w:val="bottom"/>
            <w:hideMark/>
          </w:tcPr>
          <w:p w14:paraId="6DCB792D" w14:textId="77777777" w:rsidR="00B7747E" w:rsidRPr="000A73CA" w:rsidRDefault="00B7747E" w:rsidP="001C1D78">
            <w:pPr>
              <w:spacing w:after="0" w:line="240" w:lineRule="auto"/>
              <w:rPr>
                <w:rFonts w:ascii="Calibri" w:eastAsia="Times New Roman" w:hAnsi="Calibri" w:cs="Times New Roman"/>
                <w:i/>
                <w:color w:val="000000"/>
                <w:sz w:val="18"/>
                <w:szCs w:val="24"/>
                <w:lang w:eastAsia="en-GB"/>
              </w:rPr>
            </w:pPr>
            <w:proofErr w:type="spellStart"/>
            <w:r w:rsidRPr="000A73CA">
              <w:rPr>
                <w:rFonts w:ascii="Calibri" w:eastAsia="Times New Roman" w:hAnsi="Calibri" w:cs="Times New Roman"/>
                <w:i/>
                <w:color w:val="000000"/>
                <w:sz w:val="18"/>
                <w:szCs w:val="24"/>
                <w:lang w:eastAsia="en-GB"/>
              </w:rPr>
              <w:t>Zea</w:t>
            </w:r>
            <w:proofErr w:type="spellEnd"/>
            <w:r w:rsidRPr="000A73CA">
              <w:rPr>
                <w:rFonts w:ascii="Calibri" w:eastAsia="Times New Roman" w:hAnsi="Calibri" w:cs="Times New Roman"/>
                <w:i/>
                <w:color w:val="000000"/>
                <w:sz w:val="18"/>
                <w:szCs w:val="24"/>
                <w:lang w:eastAsia="en-GB"/>
              </w:rPr>
              <w:t xml:space="preserve"> mays</w:t>
            </w:r>
          </w:p>
        </w:tc>
        <w:tc>
          <w:tcPr>
            <w:tcW w:w="1686" w:type="dxa"/>
            <w:shd w:val="clear" w:color="auto" w:fill="auto"/>
            <w:noWrap/>
            <w:vAlign w:val="bottom"/>
            <w:hideMark/>
          </w:tcPr>
          <w:p w14:paraId="31F49B59" w14:textId="77777777" w:rsidR="00B7747E" w:rsidRPr="007C2089" w:rsidRDefault="00B7747E" w:rsidP="001C1D78">
            <w:pPr>
              <w:spacing w:after="0" w:line="240" w:lineRule="auto"/>
              <w:rPr>
                <w:rFonts w:ascii="Calibri" w:eastAsia="Times New Roman" w:hAnsi="Calibri" w:cs="Times New Roman"/>
                <w:color w:val="000000"/>
                <w:sz w:val="18"/>
                <w:szCs w:val="24"/>
                <w:lang w:eastAsia="en-GB"/>
              </w:rPr>
            </w:pPr>
            <w:r w:rsidRPr="007C2089">
              <w:rPr>
                <w:rFonts w:ascii="Calibri" w:eastAsia="Times New Roman" w:hAnsi="Calibri" w:cs="Times New Roman"/>
                <w:color w:val="000000"/>
                <w:sz w:val="18"/>
                <w:szCs w:val="24"/>
                <w:lang w:eastAsia="en-GB"/>
              </w:rPr>
              <w:t>L.</w:t>
            </w:r>
          </w:p>
        </w:tc>
        <w:tc>
          <w:tcPr>
            <w:tcW w:w="1708" w:type="dxa"/>
            <w:shd w:val="clear" w:color="auto" w:fill="auto"/>
            <w:noWrap/>
            <w:vAlign w:val="bottom"/>
            <w:hideMark/>
          </w:tcPr>
          <w:p w14:paraId="0FF883AC" w14:textId="77777777" w:rsidR="00B7747E" w:rsidRPr="007C2089" w:rsidRDefault="00B7747E" w:rsidP="001C1D78">
            <w:pPr>
              <w:spacing w:after="0" w:line="240" w:lineRule="auto"/>
              <w:rPr>
                <w:rFonts w:ascii="Calibri" w:eastAsia="Times New Roman" w:hAnsi="Calibri" w:cs="Times New Roman"/>
                <w:sz w:val="18"/>
                <w:szCs w:val="20"/>
                <w:lang w:eastAsia="en-GB"/>
              </w:rPr>
            </w:pPr>
            <w:r>
              <w:rPr>
                <w:rFonts w:ascii="Calibri" w:eastAsia="Times New Roman" w:hAnsi="Calibri" w:cs="Times New Roman"/>
                <w:sz w:val="18"/>
                <w:szCs w:val="20"/>
                <w:lang w:eastAsia="en-GB"/>
              </w:rPr>
              <w:t>Grass</w:t>
            </w:r>
          </w:p>
        </w:tc>
        <w:tc>
          <w:tcPr>
            <w:tcW w:w="1086" w:type="dxa"/>
            <w:shd w:val="clear" w:color="auto" w:fill="auto"/>
            <w:noWrap/>
            <w:vAlign w:val="bottom"/>
            <w:hideMark/>
          </w:tcPr>
          <w:p w14:paraId="4BE004E5" w14:textId="77777777" w:rsidR="00B7747E" w:rsidRPr="007C2089" w:rsidRDefault="00B7747E" w:rsidP="001C1D78">
            <w:pPr>
              <w:spacing w:after="0" w:line="240" w:lineRule="auto"/>
              <w:rPr>
                <w:rFonts w:ascii="Calibri" w:eastAsia="Times New Roman" w:hAnsi="Calibri" w:cs="Times New Roman"/>
                <w:sz w:val="18"/>
                <w:szCs w:val="20"/>
                <w:lang w:eastAsia="en-GB"/>
              </w:rPr>
            </w:pPr>
            <w:r>
              <w:rPr>
                <w:rFonts w:ascii="Calibri" w:eastAsia="Times New Roman" w:hAnsi="Calibri" w:cs="Times New Roman"/>
                <w:sz w:val="18"/>
                <w:szCs w:val="20"/>
                <w:lang w:eastAsia="en-GB"/>
              </w:rPr>
              <w:t>Annual</w:t>
            </w:r>
          </w:p>
        </w:tc>
        <w:tc>
          <w:tcPr>
            <w:tcW w:w="2477" w:type="dxa"/>
            <w:vAlign w:val="bottom"/>
          </w:tcPr>
          <w:p w14:paraId="6C28B3DC" w14:textId="77777777" w:rsidR="00B7747E" w:rsidRDefault="00B7747E" w:rsidP="001C1D78">
            <w:pPr>
              <w:spacing w:after="0" w:line="240" w:lineRule="auto"/>
              <w:rPr>
                <w:rFonts w:ascii="Calibri" w:eastAsia="Times New Roman" w:hAnsi="Calibri" w:cs="Times New Roman"/>
                <w:sz w:val="18"/>
                <w:szCs w:val="20"/>
                <w:lang w:eastAsia="en-GB"/>
              </w:rPr>
            </w:pPr>
            <w:r>
              <w:rPr>
                <w:rFonts w:ascii="Calibri" w:eastAsia="Times New Roman" w:hAnsi="Calibri" w:cs="Times New Roman"/>
                <w:sz w:val="18"/>
                <w:szCs w:val="20"/>
                <w:lang w:eastAsia="en-GB"/>
              </w:rPr>
              <w:t>Chiltern Seeds</w:t>
            </w:r>
          </w:p>
        </w:tc>
      </w:tr>
    </w:tbl>
    <w:p w14:paraId="1773F901" w14:textId="58C11D35" w:rsidR="00B7747E" w:rsidRDefault="00B7747E" w:rsidP="00EA3894">
      <w:pPr>
        <w:rPr>
          <w:b/>
          <w:u w:val="single"/>
        </w:rPr>
      </w:pPr>
    </w:p>
    <w:p w14:paraId="5F9D44BA" w14:textId="77777777" w:rsidR="000B122E" w:rsidRPr="005F7A15" w:rsidRDefault="000B122E" w:rsidP="000B122E">
      <w:r w:rsidRPr="00D1681E">
        <w:t xml:space="preserve">Table </w:t>
      </w:r>
      <w:r>
        <w:t xml:space="preserve">2: Model output from </w:t>
      </w:r>
      <w:proofErr w:type="spellStart"/>
      <w:r>
        <w:t>MCMCglmm</w:t>
      </w:r>
      <w:proofErr w:type="spellEnd"/>
      <w:r>
        <w:t xml:space="preserve"> for the event history analysis (survival) model in Experiment 1. The intercept represents the latent </w:t>
      </w:r>
      <w:proofErr w:type="spellStart"/>
      <w:r>
        <w:t>probit</w:t>
      </w:r>
      <w:proofErr w:type="spellEnd"/>
      <w:r>
        <w:t xml:space="preserve"> estimate of mean </w:t>
      </w:r>
      <w:r>
        <w:rPr>
          <w:i/>
        </w:rPr>
        <w:t>Euphrasia</w:t>
      </w:r>
      <w:r>
        <w:t xml:space="preserve"> survival on a perennial grass transplanted at the earliest date, measured at the first time point. The posterior means are reported along with the lower and upper 95% credible intervals as well as the effective sample size and </w:t>
      </w:r>
      <w:r>
        <w:rPr>
          <w:i/>
        </w:rPr>
        <w:t>p</w:t>
      </w:r>
      <w:r>
        <w:t>-value for the effect (</w:t>
      </w:r>
      <w:proofErr w:type="spellStart"/>
      <w:r>
        <w:rPr>
          <w:i/>
        </w:rPr>
        <w:t>p</w:t>
      </w:r>
      <w:r>
        <w:t>MCMC</w:t>
      </w:r>
      <w:proofErr w:type="spellEnd"/>
      <w:r>
        <w:t>).</w:t>
      </w:r>
    </w:p>
    <w:tbl>
      <w:tblPr>
        <w:tblW w:w="9768" w:type="dxa"/>
        <w:tblCellMar>
          <w:left w:w="0" w:type="dxa"/>
          <w:right w:w="0" w:type="dxa"/>
        </w:tblCellMar>
        <w:tblLook w:val="04A0" w:firstRow="1" w:lastRow="0" w:firstColumn="1" w:lastColumn="0" w:noHBand="0" w:noVBand="1"/>
      </w:tblPr>
      <w:tblGrid>
        <w:gridCol w:w="3374"/>
        <w:gridCol w:w="1519"/>
        <w:gridCol w:w="1066"/>
        <w:gridCol w:w="1145"/>
        <w:gridCol w:w="1438"/>
        <w:gridCol w:w="1226"/>
      </w:tblGrid>
      <w:tr w:rsidR="000B122E" w:rsidRPr="00D320BB" w14:paraId="61258746" w14:textId="77777777" w:rsidTr="00A3101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62847D" w14:textId="77777777" w:rsidR="000B122E" w:rsidRPr="00117B92" w:rsidRDefault="000B122E" w:rsidP="00A3101C">
            <w:pPr>
              <w:spacing w:after="0" w:line="240" w:lineRule="auto"/>
              <w:rPr>
                <w:rFonts w:ascii="Helvetica" w:eastAsia="Times New Roman" w:hAnsi="Helvetica" w:cs="Times New Roman"/>
                <w:b/>
                <w:sz w:val="18"/>
                <w:szCs w:val="18"/>
              </w:rPr>
            </w:pPr>
            <w:r w:rsidRPr="00117B92">
              <w:rPr>
                <w:rFonts w:ascii="Helvetica" w:eastAsia="Times New Roman" w:hAnsi="Helvetica" w:cs="Times New Roman"/>
                <w:b/>
                <w:sz w:val="18"/>
                <w:szCs w:val="18"/>
              </w:rPr>
              <w:t>Covariates</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817EFB" w14:textId="77777777" w:rsidR="000B122E" w:rsidRPr="00D320BB" w:rsidRDefault="000B122E" w:rsidP="00A3101C">
            <w:pPr>
              <w:spacing w:after="0" w:line="240" w:lineRule="auto"/>
              <w:rPr>
                <w:rFonts w:ascii="Times New Roman" w:eastAsia="Times New Roman" w:hAnsi="Times New Roman" w:cs="Times New Roman"/>
                <w:sz w:val="24"/>
                <w:szCs w:val="24"/>
              </w:rPr>
            </w:pPr>
            <w:r>
              <w:rPr>
                <w:rFonts w:ascii="Helvetica Neue" w:eastAsia="Times New Roman" w:hAnsi="Helvetica Neue" w:cs="Times New Roman"/>
                <w:b/>
                <w:bCs/>
                <w:color w:val="000000"/>
                <w:sz w:val="15"/>
                <w:szCs w:val="15"/>
              </w:rPr>
              <w:t>Posterior mean</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F15FA5"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b/>
                <w:bCs/>
                <w:color w:val="000000"/>
                <w:sz w:val="15"/>
                <w:szCs w:val="15"/>
              </w:rPr>
              <w:t>l-95% CI</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EEE52E"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b/>
                <w:bCs/>
                <w:color w:val="000000"/>
                <w:sz w:val="15"/>
                <w:szCs w:val="15"/>
              </w:rPr>
              <w:t>u-95% CI</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DADDF2" w14:textId="77777777" w:rsidR="000B122E" w:rsidRPr="00D320BB" w:rsidRDefault="000B122E" w:rsidP="00A3101C">
            <w:pPr>
              <w:spacing w:after="0" w:line="240" w:lineRule="auto"/>
              <w:rPr>
                <w:rFonts w:ascii="Times New Roman" w:eastAsia="Times New Roman" w:hAnsi="Times New Roman" w:cs="Times New Roman"/>
                <w:sz w:val="24"/>
                <w:szCs w:val="24"/>
              </w:rPr>
            </w:pPr>
            <w:r>
              <w:rPr>
                <w:rFonts w:ascii="Helvetica Neue" w:eastAsia="Times New Roman" w:hAnsi="Helvetica Neue" w:cs="Times New Roman"/>
                <w:b/>
                <w:bCs/>
                <w:color w:val="000000"/>
                <w:sz w:val="15"/>
                <w:szCs w:val="15"/>
              </w:rPr>
              <w:t>Effective sample size</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81444A" w14:textId="77777777" w:rsidR="000B122E" w:rsidRPr="00D320BB" w:rsidRDefault="000B122E" w:rsidP="00A3101C">
            <w:pPr>
              <w:spacing w:after="0" w:line="240" w:lineRule="auto"/>
              <w:rPr>
                <w:rFonts w:ascii="Times New Roman" w:eastAsia="Times New Roman" w:hAnsi="Times New Roman" w:cs="Times New Roman"/>
                <w:sz w:val="24"/>
                <w:szCs w:val="24"/>
              </w:rPr>
            </w:pPr>
            <w:proofErr w:type="spellStart"/>
            <w:r w:rsidRPr="00D320BB">
              <w:rPr>
                <w:rFonts w:ascii="Helvetica Neue" w:eastAsia="Times New Roman" w:hAnsi="Helvetica Neue" w:cs="Times New Roman"/>
                <w:b/>
                <w:bCs/>
                <w:color w:val="000000"/>
                <w:sz w:val="15"/>
                <w:szCs w:val="15"/>
              </w:rPr>
              <w:t>pMCMC</w:t>
            </w:r>
            <w:proofErr w:type="spellEnd"/>
          </w:p>
        </w:tc>
      </w:tr>
      <w:tr w:rsidR="000B122E" w:rsidRPr="00D320BB" w14:paraId="324B50CE" w14:textId="77777777" w:rsidTr="00A3101C">
        <w:trPr>
          <w:trHeight w:val="12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C371B3"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b/>
                <w:bCs/>
                <w:color w:val="000000"/>
                <w:sz w:val="15"/>
                <w:szCs w:val="15"/>
              </w:rPr>
              <w:t>(Intercept)</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EDE819"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3.0348</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EDDB88"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1.8630</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0B98B8"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4.1519</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EE9A0B"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1000.0000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98719C" w14:textId="77777777" w:rsidR="000B122E" w:rsidRPr="00D320BB" w:rsidRDefault="000B122E" w:rsidP="00A3101C">
            <w:pPr>
              <w:spacing w:after="0" w:line="240" w:lineRule="auto"/>
              <w:rPr>
                <w:rFonts w:ascii="Times New Roman" w:eastAsia="Times New Roman" w:hAnsi="Times New Roman" w:cs="Times New Roman"/>
                <w:b/>
                <w:sz w:val="24"/>
                <w:szCs w:val="24"/>
              </w:rPr>
            </w:pPr>
            <w:r>
              <w:rPr>
                <w:rFonts w:ascii="Helvetica Neue" w:eastAsia="Times New Roman" w:hAnsi="Helvetica Neue" w:cs="Times New Roman"/>
                <w:b/>
                <w:color w:val="000000"/>
                <w:sz w:val="15"/>
                <w:szCs w:val="15"/>
              </w:rPr>
              <w:t>&lt;</w:t>
            </w:r>
            <w:r w:rsidRPr="00D320BB">
              <w:rPr>
                <w:rFonts w:ascii="Helvetica Neue" w:eastAsia="Times New Roman" w:hAnsi="Helvetica Neue" w:cs="Times New Roman"/>
                <w:b/>
                <w:color w:val="000000"/>
                <w:sz w:val="15"/>
                <w:szCs w:val="15"/>
              </w:rPr>
              <w:t>0.001</w:t>
            </w:r>
          </w:p>
        </w:tc>
      </w:tr>
      <w:tr w:rsidR="000B122E" w:rsidRPr="00D320BB" w14:paraId="4D463A9E" w14:textId="77777777" w:rsidTr="00A3101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67AE3B"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b/>
                <w:bCs/>
                <w:color w:val="000000"/>
                <w:sz w:val="15"/>
                <w:szCs w:val="15"/>
              </w:rPr>
              <w:t>Time</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93B42C"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-1.0533</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73D24D"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-1.1164</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57B767"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-0.9912</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23C5AF"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1000.0000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638730" w14:textId="77777777" w:rsidR="000B122E" w:rsidRPr="00D320BB" w:rsidRDefault="000B122E" w:rsidP="00A3101C">
            <w:pPr>
              <w:spacing w:after="0" w:line="240" w:lineRule="auto"/>
              <w:rPr>
                <w:rFonts w:ascii="Times New Roman" w:eastAsia="Times New Roman" w:hAnsi="Times New Roman" w:cs="Times New Roman"/>
                <w:b/>
                <w:sz w:val="24"/>
                <w:szCs w:val="24"/>
              </w:rPr>
            </w:pPr>
            <w:r>
              <w:rPr>
                <w:rFonts w:ascii="Helvetica Neue" w:eastAsia="Times New Roman" w:hAnsi="Helvetica Neue" w:cs="Times New Roman"/>
                <w:b/>
                <w:color w:val="000000"/>
                <w:sz w:val="15"/>
                <w:szCs w:val="15"/>
              </w:rPr>
              <w:t>&lt;</w:t>
            </w:r>
            <w:r w:rsidRPr="00D320BB">
              <w:rPr>
                <w:rFonts w:ascii="Helvetica Neue" w:eastAsia="Times New Roman" w:hAnsi="Helvetica Neue" w:cs="Times New Roman"/>
                <w:b/>
                <w:color w:val="000000"/>
                <w:sz w:val="15"/>
                <w:szCs w:val="15"/>
              </w:rPr>
              <w:t>0.001</w:t>
            </w:r>
          </w:p>
        </w:tc>
      </w:tr>
      <w:tr w:rsidR="000B122E" w:rsidRPr="00D320BB" w14:paraId="08C285F0" w14:textId="77777777" w:rsidTr="00A3101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4394BF" w14:textId="77777777" w:rsidR="000B122E" w:rsidRPr="00D320BB" w:rsidRDefault="000B122E" w:rsidP="00A3101C">
            <w:pPr>
              <w:spacing w:after="0" w:line="240" w:lineRule="auto"/>
              <w:rPr>
                <w:rFonts w:ascii="Times New Roman" w:eastAsia="Times New Roman" w:hAnsi="Times New Roman" w:cs="Times New Roman"/>
                <w:sz w:val="24"/>
                <w:szCs w:val="24"/>
              </w:rPr>
            </w:pPr>
            <w:proofErr w:type="spellStart"/>
            <w:r w:rsidRPr="00D320BB">
              <w:rPr>
                <w:rFonts w:ascii="Helvetica Neue" w:eastAsia="Times New Roman" w:hAnsi="Helvetica Neue" w:cs="Times New Roman"/>
                <w:b/>
                <w:bCs/>
                <w:color w:val="000000"/>
                <w:sz w:val="15"/>
                <w:szCs w:val="15"/>
              </w:rPr>
              <w:t>AnnPerAnn</w:t>
            </w:r>
            <w:proofErr w:type="spellEnd"/>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AE1298"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0.1390</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0C1555"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-0.2489</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9B15A1"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0.6076</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997A5C"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1000.0000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F7F016"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0.5300</w:t>
            </w:r>
          </w:p>
        </w:tc>
      </w:tr>
      <w:tr w:rsidR="000B122E" w:rsidRPr="00D320BB" w14:paraId="4D8EABDE" w14:textId="77777777" w:rsidTr="00A3101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990B1A"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E468AD">
              <w:rPr>
                <w:rFonts w:ascii="Helvetica Neue" w:eastAsia="Times New Roman" w:hAnsi="Helvetica Neue" w:cs="Times New Roman"/>
                <w:b/>
                <w:bCs/>
                <w:color w:val="000000"/>
                <w:sz w:val="15"/>
                <w:szCs w:val="15"/>
              </w:rPr>
              <w:t>No</w:t>
            </w:r>
            <w:r>
              <w:rPr>
                <w:rFonts w:ascii="Helvetica Neue" w:eastAsia="Times New Roman" w:hAnsi="Helvetica Neue" w:cs="Times New Roman"/>
                <w:b/>
                <w:bCs/>
                <w:color w:val="000000"/>
                <w:sz w:val="15"/>
                <w:szCs w:val="15"/>
              </w:rPr>
              <w:t>rmalized transplant date</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4B9FC9"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-0.0164</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3DDCD4"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-0.0213</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4D7FC4"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-0.0117</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2B585F"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1000.0000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EA0A02" w14:textId="77777777" w:rsidR="000B122E" w:rsidRPr="00D320BB" w:rsidRDefault="000B122E" w:rsidP="00A3101C">
            <w:pPr>
              <w:spacing w:after="0" w:line="240" w:lineRule="auto"/>
              <w:rPr>
                <w:rFonts w:ascii="Times New Roman" w:eastAsia="Times New Roman" w:hAnsi="Times New Roman" w:cs="Times New Roman"/>
                <w:b/>
                <w:sz w:val="24"/>
                <w:szCs w:val="24"/>
              </w:rPr>
            </w:pPr>
            <w:r>
              <w:rPr>
                <w:rFonts w:ascii="Helvetica Neue" w:eastAsia="Times New Roman" w:hAnsi="Helvetica Neue" w:cs="Times New Roman"/>
                <w:b/>
                <w:color w:val="000000"/>
                <w:sz w:val="15"/>
                <w:szCs w:val="15"/>
              </w:rPr>
              <w:t>&lt;</w:t>
            </w:r>
            <w:r w:rsidRPr="00D320BB">
              <w:rPr>
                <w:rFonts w:ascii="Helvetica Neue" w:eastAsia="Times New Roman" w:hAnsi="Helvetica Neue" w:cs="Times New Roman"/>
                <w:b/>
                <w:color w:val="000000"/>
                <w:sz w:val="15"/>
                <w:szCs w:val="15"/>
              </w:rPr>
              <w:t>0.001</w:t>
            </w:r>
          </w:p>
        </w:tc>
      </w:tr>
      <w:tr w:rsidR="000B122E" w:rsidRPr="00D320BB" w14:paraId="08DC395D" w14:textId="77777777" w:rsidTr="00A3101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6445E0" w14:textId="77777777" w:rsidR="000B122E" w:rsidRPr="00D320BB" w:rsidRDefault="000B122E" w:rsidP="00A3101C">
            <w:pPr>
              <w:spacing w:after="0" w:line="240" w:lineRule="auto"/>
              <w:rPr>
                <w:rFonts w:ascii="Times New Roman" w:eastAsia="Times New Roman" w:hAnsi="Times New Roman" w:cs="Times New Roman"/>
                <w:sz w:val="24"/>
                <w:szCs w:val="24"/>
              </w:rPr>
            </w:pPr>
            <w:proofErr w:type="spellStart"/>
            <w:r w:rsidRPr="00D320BB">
              <w:rPr>
                <w:rFonts w:ascii="Helvetica Neue" w:eastAsia="Times New Roman" w:hAnsi="Helvetica Neue" w:cs="Times New Roman"/>
                <w:b/>
                <w:bCs/>
                <w:color w:val="000000"/>
                <w:sz w:val="15"/>
                <w:szCs w:val="15"/>
              </w:rPr>
              <w:t>Functional_groupFern</w:t>
            </w:r>
            <w:proofErr w:type="spellEnd"/>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D9A79A"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-0.2583</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FF70ED"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-1.5117</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9BED7E"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1.0171</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F2D9DC"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1000.0000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9C93BA"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0.6520</w:t>
            </w:r>
          </w:p>
        </w:tc>
      </w:tr>
      <w:tr w:rsidR="000B122E" w:rsidRPr="00D320BB" w14:paraId="2E2F7C9E" w14:textId="77777777" w:rsidTr="00A3101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9162C1" w14:textId="77777777" w:rsidR="000B122E" w:rsidRPr="00D320BB" w:rsidRDefault="000B122E" w:rsidP="00A3101C">
            <w:pPr>
              <w:spacing w:after="0" w:line="240" w:lineRule="auto"/>
              <w:rPr>
                <w:rFonts w:ascii="Times New Roman" w:eastAsia="Times New Roman" w:hAnsi="Times New Roman" w:cs="Times New Roman"/>
                <w:sz w:val="24"/>
                <w:szCs w:val="24"/>
              </w:rPr>
            </w:pPr>
            <w:proofErr w:type="spellStart"/>
            <w:r w:rsidRPr="00D320BB">
              <w:rPr>
                <w:rFonts w:ascii="Helvetica Neue" w:eastAsia="Times New Roman" w:hAnsi="Helvetica Neue" w:cs="Times New Roman"/>
                <w:b/>
                <w:bCs/>
                <w:color w:val="000000"/>
                <w:sz w:val="15"/>
                <w:szCs w:val="15"/>
              </w:rPr>
              <w:t>Functional_groupForb</w:t>
            </w:r>
            <w:proofErr w:type="spellEnd"/>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8641E7"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-0.3076</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9B392C"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-0.9687</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ED295F"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0.3844</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58F9EE"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1000.0000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78DFD2"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0.3700</w:t>
            </w:r>
          </w:p>
        </w:tc>
      </w:tr>
      <w:tr w:rsidR="000B122E" w:rsidRPr="00D320BB" w14:paraId="214781A3" w14:textId="77777777" w:rsidTr="00A3101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CC80A7" w14:textId="77777777" w:rsidR="000B122E" w:rsidRPr="00D320BB" w:rsidRDefault="000B122E" w:rsidP="00A3101C">
            <w:pPr>
              <w:spacing w:after="0" w:line="240" w:lineRule="auto"/>
              <w:rPr>
                <w:rFonts w:ascii="Times New Roman" w:eastAsia="Times New Roman" w:hAnsi="Times New Roman" w:cs="Times New Roman"/>
                <w:sz w:val="24"/>
                <w:szCs w:val="24"/>
              </w:rPr>
            </w:pPr>
            <w:proofErr w:type="spellStart"/>
            <w:r w:rsidRPr="00D320BB">
              <w:rPr>
                <w:rFonts w:ascii="Helvetica Neue" w:eastAsia="Times New Roman" w:hAnsi="Helvetica Neue" w:cs="Times New Roman"/>
                <w:b/>
                <w:bCs/>
                <w:color w:val="000000"/>
                <w:sz w:val="15"/>
                <w:szCs w:val="15"/>
              </w:rPr>
              <w:t>Functional_groupLegume</w:t>
            </w:r>
            <w:proofErr w:type="spellEnd"/>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707CE8"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-0.0828</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4749C09"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-1.0457</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92D13F"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0.7646</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723EC6"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1000.0000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DEE016"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0.8500</w:t>
            </w:r>
          </w:p>
        </w:tc>
      </w:tr>
      <w:tr w:rsidR="000B122E" w:rsidRPr="00D320BB" w14:paraId="31737914" w14:textId="77777777" w:rsidTr="00A3101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45154B" w14:textId="77777777" w:rsidR="000B122E" w:rsidRPr="00D320BB" w:rsidRDefault="000B122E" w:rsidP="00A3101C">
            <w:pPr>
              <w:spacing w:after="0" w:line="240" w:lineRule="auto"/>
              <w:rPr>
                <w:rFonts w:ascii="Times New Roman" w:eastAsia="Times New Roman" w:hAnsi="Times New Roman" w:cs="Times New Roman"/>
                <w:sz w:val="24"/>
                <w:szCs w:val="24"/>
              </w:rPr>
            </w:pPr>
            <w:proofErr w:type="spellStart"/>
            <w:r w:rsidRPr="00D320BB">
              <w:rPr>
                <w:rFonts w:ascii="Helvetica Neue" w:eastAsia="Times New Roman" w:hAnsi="Helvetica Neue" w:cs="Times New Roman"/>
                <w:b/>
                <w:bCs/>
                <w:color w:val="000000"/>
                <w:sz w:val="15"/>
                <w:szCs w:val="15"/>
              </w:rPr>
              <w:t>Functional_groupWoody</w:t>
            </w:r>
            <w:proofErr w:type="spellEnd"/>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4EB83D"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-0.6675</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FEB567"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-1.4986</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8227EE"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0.1819</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42A482"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1000.0000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AE0144" w14:textId="77777777" w:rsidR="000B122E" w:rsidRPr="00D320BB" w:rsidRDefault="000B122E" w:rsidP="00A3101C">
            <w:pPr>
              <w:spacing w:after="0" w:line="240" w:lineRule="auto"/>
              <w:rPr>
                <w:rFonts w:ascii="Times New Roman" w:eastAsia="Times New Roman" w:hAnsi="Times New Roman" w:cs="Times New Roman"/>
                <w:sz w:val="24"/>
                <w:szCs w:val="24"/>
              </w:rPr>
            </w:pPr>
            <w:r w:rsidRPr="00D320BB">
              <w:rPr>
                <w:rFonts w:ascii="Helvetica Neue" w:eastAsia="Times New Roman" w:hAnsi="Helvetica Neue" w:cs="Times New Roman"/>
                <w:color w:val="000000"/>
                <w:sz w:val="15"/>
                <w:szCs w:val="15"/>
              </w:rPr>
              <w:t>0.0980</w:t>
            </w:r>
          </w:p>
        </w:tc>
      </w:tr>
    </w:tbl>
    <w:p w14:paraId="0900B4E6" w14:textId="074A25FB" w:rsidR="00C16E59" w:rsidRDefault="00C16E59" w:rsidP="00EA3894">
      <w:pPr>
        <w:rPr>
          <w:u w:val="single"/>
        </w:rPr>
      </w:pPr>
    </w:p>
    <w:p w14:paraId="3584E8B9" w14:textId="77777777" w:rsidR="00107DF7" w:rsidRDefault="00107DF7">
      <w:r>
        <w:br w:type="page"/>
      </w:r>
    </w:p>
    <w:p w14:paraId="04E79FCF" w14:textId="67FED02B" w:rsidR="000B122E" w:rsidRDefault="000B122E" w:rsidP="000B122E">
      <w:r>
        <w:lastRenderedPageBreak/>
        <w:t xml:space="preserve">Table 3: Model output from </w:t>
      </w:r>
      <w:proofErr w:type="spellStart"/>
      <w:r>
        <w:t>MCMCglmm</w:t>
      </w:r>
      <w:proofErr w:type="spellEnd"/>
      <w:r>
        <w:t xml:space="preserve"> for the days to flower model in Experiment 1. The intercept represents the log of the mean days to flower since germination of </w:t>
      </w:r>
      <w:r>
        <w:rPr>
          <w:i/>
        </w:rPr>
        <w:t>Euphrasia</w:t>
      </w:r>
      <w:r>
        <w:t xml:space="preserve"> on a perennial grass transplanted at the earliest date. The posterior means are reported along with the lower and upper 95% credible intervals as well as the effective sample size and </w:t>
      </w:r>
      <w:r>
        <w:rPr>
          <w:i/>
        </w:rPr>
        <w:t>p</w:t>
      </w:r>
      <w:r>
        <w:t>-value for the effect (</w:t>
      </w:r>
      <w:proofErr w:type="spellStart"/>
      <w:r>
        <w:rPr>
          <w:i/>
        </w:rPr>
        <w:t>p</w:t>
      </w:r>
      <w:r>
        <w:t>MCMC</w:t>
      </w:r>
      <w:proofErr w:type="spellEnd"/>
      <w:r>
        <w:t>).</w:t>
      </w:r>
    </w:p>
    <w:tbl>
      <w:tblPr>
        <w:tblW w:w="9768" w:type="dxa"/>
        <w:tblCellMar>
          <w:left w:w="0" w:type="dxa"/>
          <w:right w:w="0" w:type="dxa"/>
        </w:tblCellMar>
        <w:tblLook w:val="04A0" w:firstRow="1" w:lastRow="0" w:firstColumn="1" w:lastColumn="0" w:noHBand="0" w:noVBand="1"/>
      </w:tblPr>
      <w:tblGrid>
        <w:gridCol w:w="3374"/>
        <w:gridCol w:w="1519"/>
        <w:gridCol w:w="1066"/>
        <w:gridCol w:w="1145"/>
        <w:gridCol w:w="1438"/>
        <w:gridCol w:w="1226"/>
      </w:tblGrid>
      <w:tr w:rsidR="000B122E" w:rsidRPr="003529C1" w14:paraId="2077E357" w14:textId="77777777" w:rsidTr="00A3101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EA7767" w14:textId="77777777" w:rsidR="000B122E" w:rsidRPr="003529C1" w:rsidRDefault="000B122E" w:rsidP="00A3101C">
            <w:pPr>
              <w:spacing w:after="0" w:line="240" w:lineRule="auto"/>
              <w:rPr>
                <w:rFonts w:ascii="Helvetica" w:eastAsia="Times New Roman" w:hAnsi="Helvetica" w:cs="Times New Roman"/>
                <w:sz w:val="18"/>
                <w:szCs w:val="18"/>
              </w:rPr>
            </w:pPr>
            <w:r w:rsidRPr="00117B92">
              <w:rPr>
                <w:rFonts w:ascii="Helvetica" w:eastAsia="Times New Roman" w:hAnsi="Helvetica" w:cs="Times New Roman"/>
                <w:b/>
                <w:sz w:val="18"/>
                <w:szCs w:val="18"/>
              </w:rPr>
              <w:t>Covariates</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F394E3" w14:textId="77777777" w:rsidR="000B122E" w:rsidRPr="003529C1" w:rsidRDefault="000B122E" w:rsidP="00A3101C">
            <w:pPr>
              <w:spacing w:after="0" w:line="240" w:lineRule="auto"/>
              <w:rPr>
                <w:rFonts w:ascii="Times New Roman" w:eastAsia="Times New Roman" w:hAnsi="Times New Roman" w:cs="Times New Roman"/>
                <w:sz w:val="24"/>
                <w:szCs w:val="24"/>
              </w:rPr>
            </w:pPr>
            <w:r>
              <w:rPr>
                <w:rFonts w:ascii="Helvetica Neue" w:eastAsia="Times New Roman" w:hAnsi="Helvetica Neue" w:cs="Times New Roman"/>
                <w:b/>
                <w:bCs/>
                <w:color w:val="000000"/>
                <w:sz w:val="15"/>
                <w:szCs w:val="15"/>
              </w:rPr>
              <w:t>Posterior mean</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A3CCF1"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b/>
                <w:bCs/>
                <w:color w:val="000000"/>
                <w:sz w:val="15"/>
                <w:szCs w:val="15"/>
              </w:rPr>
              <w:t>l-95% CI</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F9F26C"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b/>
                <w:bCs/>
                <w:color w:val="000000"/>
                <w:sz w:val="15"/>
                <w:szCs w:val="15"/>
              </w:rPr>
              <w:t>u-95% CI</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D5EDE7" w14:textId="77777777" w:rsidR="000B122E" w:rsidRPr="003529C1" w:rsidRDefault="000B122E" w:rsidP="00A3101C">
            <w:pPr>
              <w:spacing w:after="0" w:line="240" w:lineRule="auto"/>
              <w:rPr>
                <w:rFonts w:ascii="Times New Roman" w:eastAsia="Times New Roman" w:hAnsi="Times New Roman" w:cs="Times New Roman"/>
                <w:sz w:val="24"/>
                <w:szCs w:val="24"/>
              </w:rPr>
            </w:pPr>
            <w:r>
              <w:rPr>
                <w:rFonts w:ascii="Helvetica Neue" w:eastAsia="Times New Roman" w:hAnsi="Helvetica Neue" w:cs="Times New Roman"/>
                <w:b/>
                <w:bCs/>
                <w:color w:val="000000"/>
                <w:sz w:val="15"/>
                <w:szCs w:val="15"/>
              </w:rPr>
              <w:t>Effective sample size</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149A80" w14:textId="77777777" w:rsidR="000B122E" w:rsidRPr="003529C1" w:rsidRDefault="000B122E" w:rsidP="00A3101C">
            <w:pPr>
              <w:spacing w:after="0" w:line="240" w:lineRule="auto"/>
              <w:rPr>
                <w:rFonts w:ascii="Times New Roman" w:eastAsia="Times New Roman" w:hAnsi="Times New Roman" w:cs="Times New Roman"/>
                <w:sz w:val="24"/>
                <w:szCs w:val="24"/>
              </w:rPr>
            </w:pPr>
            <w:proofErr w:type="spellStart"/>
            <w:r w:rsidRPr="003529C1">
              <w:rPr>
                <w:rFonts w:ascii="Helvetica Neue" w:eastAsia="Times New Roman" w:hAnsi="Helvetica Neue" w:cs="Times New Roman"/>
                <w:b/>
                <w:bCs/>
                <w:color w:val="000000"/>
                <w:sz w:val="15"/>
                <w:szCs w:val="15"/>
              </w:rPr>
              <w:t>pMCMC</w:t>
            </w:r>
            <w:proofErr w:type="spellEnd"/>
          </w:p>
        </w:tc>
      </w:tr>
      <w:tr w:rsidR="000B122E" w:rsidRPr="003529C1" w14:paraId="20BC304D" w14:textId="77777777" w:rsidTr="00A3101C">
        <w:trPr>
          <w:trHeight w:val="149"/>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5934FB"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b/>
                <w:bCs/>
                <w:color w:val="000000"/>
                <w:sz w:val="15"/>
                <w:szCs w:val="15"/>
              </w:rPr>
              <w:t>(Intercept)</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5259C0"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4.6197</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49E90D"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4.1765</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7E6A72"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5.0536</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C65F44"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1000.0000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41BB53" w14:textId="77777777" w:rsidR="000B122E" w:rsidRPr="003529C1" w:rsidRDefault="000B122E" w:rsidP="00A3101C">
            <w:pPr>
              <w:spacing w:after="0" w:line="240" w:lineRule="auto"/>
              <w:rPr>
                <w:rFonts w:ascii="Times New Roman" w:eastAsia="Times New Roman" w:hAnsi="Times New Roman" w:cs="Times New Roman"/>
                <w:b/>
                <w:sz w:val="24"/>
                <w:szCs w:val="24"/>
              </w:rPr>
            </w:pPr>
            <w:r>
              <w:rPr>
                <w:rFonts w:ascii="Helvetica Neue" w:eastAsia="Times New Roman" w:hAnsi="Helvetica Neue" w:cs="Times New Roman"/>
                <w:b/>
                <w:color w:val="000000"/>
                <w:sz w:val="15"/>
                <w:szCs w:val="15"/>
              </w:rPr>
              <w:t>&lt;</w:t>
            </w:r>
            <w:r w:rsidRPr="003529C1">
              <w:rPr>
                <w:rFonts w:ascii="Helvetica Neue" w:eastAsia="Times New Roman" w:hAnsi="Helvetica Neue" w:cs="Times New Roman"/>
                <w:b/>
                <w:color w:val="000000"/>
                <w:sz w:val="15"/>
                <w:szCs w:val="15"/>
              </w:rPr>
              <w:t>0.001</w:t>
            </w:r>
          </w:p>
        </w:tc>
      </w:tr>
      <w:tr w:rsidR="000B122E" w:rsidRPr="003529C1" w14:paraId="0DEECBF9" w14:textId="77777777" w:rsidTr="00A3101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95C8F2" w14:textId="77777777" w:rsidR="000B122E" w:rsidRPr="003529C1" w:rsidRDefault="000B122E" w:rsidP="00A3101C">
            <w:pPr>
              <w:spacing w:after="0" w:line="240" w:lineRule="auto"/>
              <w:rPr>
                <w:rFonts w:ascii="Times New Roman" w:eastAsia="Times New Roman" w:hAnsi="Times New Roman" w:cs="Times New Roman"/>
                <w:sz w:val="24"/>
                <w:szCs w:val="24"/>
              </w:rPr>
            </w:pPr>
            <w:proofErr w:type="spellStart"/>
            <w:r w:rsidRPr="003529C1">
              <w:rPr>
                <w:rFonts w:ascii="Helvetica Neue" w:eastAsia="Times New Roman" w:hAnsi="Helvetica Neue" w:cs="Times New Roman"/>
                <w:b/>
                <w:bCs/>
                <w:color w:val="000000"/>
                <w:sz w:val="15"/>
                <w:szCs w:val="15"/>
              </w:rPr>
              <w:t>AnnPerAnn</w:t>
            </w:r>
            <w:proofErr w:type="spellEnd"/>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4AD6FE"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-0.1380</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26711D"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-0.2703</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CE5123"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0.0043</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B6FE6"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1188.3374</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D0AFA3"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0.0560</w:t>
            </w:r>
          </w:p>
        </w:tc>
      </w:tr>
      <w:tr w:rsidR="000B122E" w:rsidRPr="003529C1" w14:paraId="594F6502" w14:textId="77777777" w:rsidTr="00A3101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13B513" w14:textId="77777777" w:rsidR="000B122E" w:rsidRPr="003529C1" w:rsidRDefault="000B122E" w:rsidP="00A3101C">
            <w:pPr>
              <w:spacing w:after="0" w:line="240" w:lineRule="auto"/>
              <w:rPr>
                <w:rFonts w:ascii="Times New Roman" w:eastAsia="Times New Roman" w:hAnsi="Times New Roman" w:cs="Times New Roman"/>
                <w:sz w:val="24"/>
                <w:szCs w:val="24"/>
              </w:rPr>
            </w:pPr>
            <w:proofErr w:type="spellStart"/>
            <w:r w:rsidRPr="003529C1">
              <w:rPr>
                <w:rFonts w:ascii="Helvetica Neue" w:eastAsia="Times New Roman" w:hAnsi="Helvetica Neue" w:cs="Times New Roman"/>
                <w:b/>
                <w:bCs/>
                <w:color w:val="000000"/>
                <w:sz w:val="15"/>
                <w:szCs w:val="15"/>
              </w:rPr>
              <w:t>Functional_groupFern</w:t>
            </w:r>
            <w:proofErr w:type="spellEnd"/>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16546D"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-0.1127</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B187C1"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-0.5410</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B1CCC1"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0.3556</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08F98E"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1000.0000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5A9694"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0.6000</w:t>
            </w:r>
          </w:p>
        </w:tc>
      </w:tr>
      <w:tr w:rsidR="000B122E" w:rsidRPr="003529C1" w14:paraId="3E20DCAA" w14:textId="77777777" w:rsidTr="00A3101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E2F53C" w14:textId="77777777" w:rsidR="000B122E" w:rsidRPr="003529C1" w:rsidRDefault="000B122E" w:rsidP="00A3101C">
            <w:pPr>
              <w:spacing w:after="0" w:line="240" w:lineRule="auto"/>
              <w:rPr>
                <w:rFonts w:ascii="Times New Roman" w:eastAsia="Times New Roman" w:hAnsi="Times New Roman" w:cs="Times New Roman"/>
                <w:sz w:val="24"/>
                <w:szCs w:val="24"/>
              </w:rPr>
            </w:pPr>
            <w:proofErr w:type="spellStart"/>
            <w:r w:rsidRPr="003529C1">
              <w:rPr>
                <w:rFonts w:ascii="Helvetica Neue" w:eastAsia="Times New Roman" w:hAnsi="Helvetica Neue" w:cs="Times New Roman"/>
                <w:b/>
                <w:bCs/>
                <w:color w:val="000000"/>
                <w:sz w:val="15"/>
                <w:szCs w:val="15"/>
              </w:rPr>
              <w:t>Functional_groupForb</w:t>
            </w:r>
            <w:proofErr w:type="spellEnd"/>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E6F422"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-0.0879</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30A76C"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-0.3087</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93C9CD"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0.1793</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B1A926"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1106.4845</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B2CAF5"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0.3780</w:t>
            </w:r>
          </w:p>
        </w:tc>
      </w:tr>
      <w:tr w:rsidR="000B122E" w:rsidRPr="003529C1" w14:paraId="577A8FA0" w14:textId="77777777" w:rsidTr="00A3101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BE406D" w14:textId="77777777" w:rsidR="000B122E" w:rsidRPr="003529C1" w:rsidRDefault="000B122E" w:rsidP="00A3101C">
            <w:pPr>
              <w:spacing w:after="0" w:line="240" w:lineRule="auto"/>
              <w:rPr>
                <w:rFonts w:ascii="Times New Roman" w:eastAsia="Times New Roman" w:hAnsi="Times New Roman" w:cs="Times New Roman"/>
                <w:sz w:val="24"/>
                <w:szCs w:val="24"/>
              </w:rPr>
            </w:pPr>
            <w:proofErr w:type="spellStart"/>
            <w:r w:rsidRPr="003529C1">
              <w:rPr>
                <w:rFonts w:ascii="Helvetica Neue" w:eastAsia="Times New Roman" w:hAnsi="Helvetica Neue" w:cs="Times New Roman"/>
                <w:b/>
                <w:bCs/>
                <w:color w:val="000000"/>
                <w:sz w:val="15"/>
                <w:szCs w:val="15"/>
              </w:rPr>
              <w:t>Functional_groupLegume</w:t>
            </w:r>
            <w:proofErr w:type="spellEnd"/>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BA40D5"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-0.0650</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55FDCD"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-0.3307</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F673D1"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0.3032</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C60AAB"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860.8955</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9411C4"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0.6160</w:t>
            </w:r>
          </w:p>
        </w:tc>
      </w:tr>
      <w:tr w:rsidR="000B122E" w:rsidRPr="003529C1" w14:paraId="462035CF" w14:textId="77777777" w:rsidTr="00A3101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E4DE0C" w14:textId="77777777" w:rsidR="000B122E" w:rsidRPr="003529C1" w:rsidRDefault="000B122E" w:rsidP="00A3101C">
            <w:pPr>
              <w:spacing w:after="0" w:line="240" w:lineRule="auto"/>
              <w:rPr>
                <w:rFonts w:ascii="Times New Roman" w:eastAsia="Times New Roman" w:hAnsi="Times New Roman" w:cs="Times New Roman"/>
                <w:sz w:val="24"/>
                <w:szCs w:val="24"/>
              </w:rPr>
            </w:pPr>
            <w:proofErr w:type="spellStart"/>
            <w:r w:rsidRPr="003529C1">
              <w:rPr>
                <w:rFonts w:ascii="Helvetica Neue" w:eastAsia="Times New Roman" w:hAnsi="Helvetica Neue" w:cs="Times New Roman"/>
                <w:b/>
                <w:bCs/>
                <w:color w:val="000000"/>
                <w:sz w:val="15"/>
                <w:szCs w:val="15"/>
              </w:rPr>
              <w:t>Functional_groupWoody</w:t>
            </w:r>
            <w:proofErr w:type="spellEnd"/>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271B92"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0.0991</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598622"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-0.2964</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7B94DF"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0.4466</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0B3D00"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1000.0000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300AEE"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0.5520</w:t>
            </w:r>
          </w:p>
        </w:tc>
      </w:tr>
      <w:tr w:rsidR="000B122E" w:rsidRPr="003529C1" w14:paraId="3391E7CE" w14:textId="77777777" w:rsidTr="00A3101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BD2EDF"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E468AD">
              <w:rPr>
                <w:rFonts w:ascii="Helvetica Neue" w:eastAsia="Times New Roman" w:hAnsi="Helvetica Neue" w:cs="Times New Roman"/>
                <w:b/>
                <w:bCs/>
                <w:color w:val="000000"/>
                <w:sz w:val="15"/>
                <w:szCs w:val="15"/>
              </w:rPr>
              <w:t>No</w:t>
            </w:r>
            <w:r>
              <w:rPr>
                <w:rFonts w:ascii="Helvetica Neue" w:eastAsia="Times New Roman" w:hAnsi="Helvetica Neue" w:cs="Times New Roman"/>
                <w:b/>
                <w:bCs/>
                <w:color w:val="000000"/>
                <w:sz w:val="15"/>
                <w:szCs w:val="15"/>
              </w:rPr>
              <w:t>rmalized transplant date</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BC17B2"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0.0034</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E5FD14"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0.0008</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2AB3F1"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0.0060</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460FED" w14:textId="77777777" w:rsidR="000B122E" w:rsidRPr="003529C1" w:rsidRDefault="000B122E" w:rsidP="00A3101C">
            <w:pPr>
              <w:spacing w:after="0" w:line="240" w:lineRule="auto"/>
              <w:rPr>
                <w:rFonts w:ascii="Times New Roman" w:eastAsia="Times New Roman" w:hAnsi="Times New Roman" w:cs="Times New Roman"/>
                <w:sz w:val="24"/>
                <w:szCs w:val="24"/>
              </w:rPr>
            </w:pPr>
            <w:r w:rsidRPr="003529C1">
              <w:rPr>
                <w:rFonts w:ascii="Helvetica Neue" w:eastAsia="Times New Roman" w:hAnsi="Helvetica Neue" w:cs="Times New Roman"/>
                <w:color w:val="000000"/>
                <w:sz w:val="15"/>
                <w:szCs w:val="15"/>
              </w:rPr>
              <w:t>1000.0000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DDB5BC" w14:textId="77777777" w:rsidR="000B122E" w:rsidRPr="003529C1" w:rsidRDefault="000B122E" w:rsidP="00A3101C">
            <w:pPr>
              <w:spacing w:after="0" w:line="240" w:lineRule="auto"/>
              <w:rPr>
                <w:rFonts w:ascii="Times New Roman" w:eastAsia="Times New Roman" w:hAnsi="Times New Roman" w:cs="Times New Roman"/>
                <w:b/>
                <w:sz w:val="24"/>
                <w:szCs w:val="24"/>
              </w:rPr>
            </w:pPr>
            <w:r w:rsidRPr="003529C1">
              <w:rPr>
                <w:rFonts w:ascii="Helvetica Neue" w:eastAsia="Times New Roman" w:hAnsi="Helvetica Neue" w:cs="Times New Roman"/>
                <w:b/>
                <w:color w:val="000000"/>
                <w:sz w:val="15"/>
                <w:szCs w:val="15"/>
              </w:rPr>
              <w:t>0.0160</w:t>
            </w:r>
          </w:p>
        </w:tc>
      </w:tr>
    </w:tbl>
    <w:p w14:paraId="5A9013E4" w14:textId="01EC035E" w:rsidR="004D0AF3" w:rsidRDefault="004D0AF3" w:rsidP="00EA3894"/>
    <w:p w14:paraId="7DF55016" w14:textId="77777777" w:rsidR="00F8270E" w:rsidRDefault="00F8270E" w:rsidP="00F8270E">
      <w:r>
        <w:t xml:space="preserve">Table 4: Model output from </w:t>
      </w:r>
      <w:proofErr w:type="spellStart"/>
      <w:r>
        <w:t>MCMCglmm</w:t>
      </w:r>
      <w:proofErr w:type="spellEnd"/>
      <w:r>
        <w:t xml:space="preserve"> for the number of reproductive nodes over time model in Experiment 1. The intercept represents log of the mean number of reproductive nodes of </w:t>
      </w:r>
      <w:r>
        <w:rPr>
          <w:i/>
        </w:rPr>
        <w:t>Euphrasia</w:t>
      </w:r>
      <w:r>
        <w:t xml:space="preserve"> on a perennial grass transplanted at the earliest date, measured at the first time point. The posterior means are reported along with the lower and upper 95% credible intervals as well as the effective sample size and </w:t>
      </w:r>
      <w:r>
        <w:rPr>
          <w:i/>
        </w:rPr>
        <w:t>p</w:t>
      </w:r>
      <w:r>
        <w:t>-value for the effect (</w:t>
      </w:r>
      <w:proofErr w:type="spellStart"/>
      <w:r>
        <w:rPr>
          <w:i/>
        </w:rPr>
        <w:t>p</w:t>
      </w:r>
      <w:r>
        <w:t>MCMC</w:t>
      </w:r>
      <w:proofErr w:type="spellEnd"/>
      <w:r>
        <w:t>).</w:t>
      </w:r>
    </w:p>
    <w:tbl>
      <w:tblPr>
        <w:tblW w:w="9862" w:type="dxa"/>
        <w:tblCellMar>
          <w:left w:w="0" w:type="dxa"/>
          <w:right w:w="0" w:type="dxa"/>
        </w:tblCellMar>
        <w:tblLook w:val="04A0" w:firstRow="1" w:lastRow="0" w:firstColumn="1" w:lastColumn="0" w:noHBand="0" w:noVBand="1"/>
      </w:tblPr>
      <w:tblGrid>
        <w:gridCol w:w="3378"/>
        <w:gridCol w:w="1521"/>
        <w:gridCol w:w="1151"/>
        <w:gridCol w:w="1146"/>
        <w:gridCol w:w="1439"/>
        <w:gridCol w:w="1227"/>
      </w:tblGrid>
      <w:tr w:rsidR="00F8270E" w:rsidRPr="00BD7B38" w14:paraId="08C0F237" w14:textId="77777777" w:rsidTr="00A3101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0E5F31" w14:textId="77777777" w:rsidR="00F8270E" w:rsidRPr="00BD7B38" w:rsidRDefault="00F8270E" w:rsidP="00A3101C">
            <w:pPr>
              <w:spacing w:after="0" w:line="240" w:lineRule="auto"/>
              <w:rPr>
                <w:rFonts w:ascii="Helvetica" w:eastAsia="Times New Roman" w:hAnsi="Helvetica" w:cs="Times New Roman"/>
                <w:sz w:val="18"/>
                <w:szCs w:val="18"/>
              </w:rPr>
            </w:pPr>
            <w:r w:rsidRPr="00117B92">
              <w:rPr>
                <w:rFonts w:ascii="Helvetica" w:eastAsia="Times New Roman" w:hAnsi="Helvetica" w:cs="Times New Roman"/>
                <w:b/>
                <w:sz w:val="18"/>
                <w:szCs w:val="18"/>
              </w:rPr>
              <w:t>Covariates</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66B6BE" w14:textId="77777777" w:rsidR="00F8270E" w:rsidRPr="00BD7B38" w:rsidRDefault="00F8270E" w:rsidP="00A3101C">
            <w:pPr>
              <w:spacing w:after="0" w:line="240" w:lineRule="auto"/>
              <w:rPr>
                <w:rFonts w:ascii="Times New Roman" w:eastAsia="Times New Roman" w:hAnsi="Times New Roman" w:cs="Times New Roman"/>
                <w:sz w:val="24"/>
                <w:szCs w:val="24"/>
              </w:rPr>
            </w:pPr>
            <w:r>
              <w:rPr>
                <w:rFonts w:ascii="Helvetica Neue" w:eastAsia="Times New Roman" w:hAnsi="Helvetica Neue" w:cs="Times New Roman"/>
                <w:b/>
                <w:bCs/>
                <w:color w:val="000000"/>
                <w:sz w:val="15"/>
                <w:szCs w:val="15"/>
              </w:rPr>
              <w:t>Posterior mean</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7D45A1"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b/>
                <w:bCs/>
                <w:color w:val="000000"/>
                <w:sz w:val="15"/>
                <w:szCs w:val="15"/>
              </w:rPr>
              <w:t>l-95% CI</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E50A94"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b/>
                <w:bCs/>
                <w:color w:val="000000"/>
                <w:sz w:val="15"/>
                <w:szCs w:val="15"/>
              </w:rPr>
              <w:t>u-95% CI</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D3A87B" w14:textId="77777777" w:rsidR="00F8270E" w:rsidRPr="00BD7B38" w:rsidRDefault="00F8270E" w:rsidP="00A3101C">
            <w:pPr>
              <w:spacing w:after="0" w:line="240" w:lineRule="auto"/>
              <w:rPr>
                <w:rFonts w:ascii="Times New Roman" w:eastAsia="Times New Roman" w:hAnsi="Times New Roman" w:cs="Times New Roman"/>
                <w:sz w:val="24"/>
                <w:szCs w:val="24"/>
              </w:rPr>
            </w:pPr>
            <w:r>
              <w:rPr>
                <w:rFonts w:ascii="Helvetica Neue" w:eastAsia="Times New Roman" w:hAnsi="Helvetica Neue" w:cs="Times New Roman"/>
                <w:b/>
                <w:bCs/>
                <w:color w:val="000000"/>
                <w:sz w:val="15"/>
                <w:szCs w:val="15"/>
              </w:rPr>
              <w:t>Effective sample size</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F352EB" w14:textId="77777777" w:rsidR="00F8270E" w:rsidRPr="00BD7B38" w:rsidRDefault="00F8270E" w:rsidP="00A3101C">
            <w:pPr>
              <w:spacing w:after="0" w:line="240" w:lineRule="auto"/>
              <w:rPr>
                <w:rFonts w:ascii="Times New Roman" w:eastAsia="Times New Roman" w:hAnsi="Times New Roman" w:cs="Times New Roman"/>
                <w:sz w:val="24"/>
                <w:szCs w:val="24"/>
              </w:rPr>
            </w:pPr>
            <w:proofErr w:type="spellStart"/>
            <w:r w:rsidRPr="00BD7B38">
              <w:rPr>
                <w:rFonts w:ascii="Helvetica Neue" w:eastAsia="Times New Roman" w:hAnsi="Helvetica Neue" w:cs="Times New Roman"/>
                <w:b/>
                <w:bCs/>
                <w:color w:val="000000"/>
                <w:sz w:val="15"/>
                <w:szCs w:val="15"/>
              </w:rPr>
              <w:t>pMCMC</w:t>
            </w:r>
            <w:proofErr w:type="spellEnd"/>
          </w:p>
        </w:tc>
      </w:tr>
      <w:tr w:rsidR="00F8270E" w:rsidRPr="00BD7B38" w14:paraId="5D80826E" w14:textId="77777777" w:rsidTr="00A3101C">
        <w:trPr>
          <w:trHeight w:val="176"/>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18F095"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b/>
                <w:bCs/>
                <w:color w:val="000000"/>
                <w:sz w:val="15"/>
                <w:szCs w:val="15"/>
              </w:rPr>
              <w:t>(Intercept)</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D284B4"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-4.1298</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39E1E7"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-17.0773</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9C4623"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5.4805</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3BAA26"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550.1727</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FB29D4"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0.3420</w:t>
            </w:r>
          </w:p>
        </w:tc>
      </w:tr>
      <w:tr w:rsidR="00F8270E" w:rsidRPr="00BD7B38" w14:paraId="1C81BDD6" w14:textId="77777777" w:rsidTr="00A3101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189CB1"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b/>
                <w:bCs/>
                <w:color w:val="000000"/>
                <w:sz w:val="15"/>
                <w:szCs w:val="15"/>
              </w:rPr>
              <w:t>Time3</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3FE6E7"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2.3713</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89F306"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1.5862</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3D157B"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3.2031</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6DE388"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773.1872</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BE95B3" w14:textId="77777777" w:rsidR="00F8270E" w:rsidRPr="00BD7B38" w:rsidRDefault="00F8270E" w:rsidP="00A3101C">
            <w:pPr>
              <w:spacing w:after="0" w:line="240" w:lineRule="auto"/>
              <w:rPr>
                <w:rFonts w:ascii="Times New Roman" w:eastAsia="Times New Roman" w:hAnsi="Times New Roman" w:cs="Times New Roman"/>
                <w:b/>
                <w:sz w:val="24"/>
                <w:szCs w:val="24"/>
              </w:rPr>
            </w:pPr>
            <w:r>
              <w:rPr>
                <w:rFonts w:ascii="Helvetica Neue" w:eastAsia="Times New Roman" w:hAnsi="Helvetica Neue" w:cs="Times New Roman"/>
                <w:b/>
                <w:color w:val="000000"/>
                <w:sz w:val="15"/>
                <w:szCs w:val="15"/>
              </w:rPr>
              <w:t>&lt;</w:t>
            </w:r>
            <w:r w:rsidRPr="00BD7B38">
              <w:rPr>
                <w:rFonts w:ascii="Helvetica Neue" w:eastAsia="Times New Roman" w:hAnsi="Helvetica Neue" w:cs="Times New Roman"/>
                <w:b/>
                <w:color w:val="000000"/>
                <w:sz w:val="15"/>
                <w:szCs w:val="15"/>
              </w:rPr>
              <w:t>0.001</w:t>
            </w:r>
          </w:p>
        </w:tc>
      </w:tr>
      <w:tr w:rsidR="00F8270E" w:rsidRPr="00BD7B38" w14:paraId="7D030512" w14:textId="77777777" w:rsidTr="00A3101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5C6AFF"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b/>
                <w:bCs/>
                <w:color w:val="000000"/>
                <w:sz w:val="15"/>
                <w:szCs w:val="15"/>
              </w:rPr>
              <w:t>Time4</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819193"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3.0630</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BAA58C"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2.1378</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6DA9FA"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3.9166</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1EA58C"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1000.0000</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C1E1DF" w14:textId="77777777" w:rsidR="00F8270E" w:rsidRPr="00BD7B38" w:rsidRDefault="00F8270E" w:rsidP="00A3101C">
            <w:pPr>
              <w:spacing w:after="0" w:line="240" w:lineRule="auto"/>
              <w:rPr>
                <w:rFonts w:ascii="Times New Roman" w:eastAsia="Times New Roman" w:hAnsi="Times New Roman" w:cs="Times New Roman"/>
                <w:b/>
                <w:sz w:val="24"/>
                <w:szCs w:val="24"/>
              </w:rPr>
            </w:pPr>
            <w:r>
              <w:rPr>
                <w:rFonts w:ascii="Helvetica Neue" w:eastAsia="Times New Roman" w:hAnsi="Helvetica Neue" w:cs="Times New Roman"/>
                <w:b/>
                <w:color w:val="000000"/>
                <w:sz w:val="15"/>
                <w:szCs w:val="15"/>
              </w:rPr>
              <w:t>&lt;</w:t>
            </w:r>
            <w:r w:rsidRPr="00BD7B38">
              <w:rPr>
                <w:rFonts w:ascii="Helvetica Neue" w:eastAsia="Times New Roman" w:hAnsi="Helvetica Neue" w:cs="Times New Roman"/>
                <w:b/>
                <w:color w:val="000000"/>
                <w:sz w:val="15"/>
                <w:szCs w:val="15"/>
              </w:rPr>
              <w:t>0.001</w:t>
            </w:r>
          </w:p>
        </w:tc>
      </w:tr>
      <w:tr w:rsidR="00F8270E" w:rsidRPr="00BD7B38" w14:paraId="4A6AC042" w14:textId="77777777" w:rsidTr="00A3101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E6744E" w14:textId="77777777" w:rsidR="00F8270E" w:rsidRPr="00BD7B38" w:rsidRDefault="00F8270E" w:rsidP="00A3101C">
            <w:pPr>
              <w:spacing w:after="0" w:line="240" w:lineRule="auto"/>
              <w:rPr>
                <w:rFonts w:ascii="Times New Roman" w:eastAsia="Times New Roman" w:hAnsi="Times New Roman" w:cs="Times New Roman"/>
                <w:sz w:val="24"/>
                <w:szCs w:val="24"/>
              </w:rPr>
            </w:pPr>
            <w:proofErr w:type="spellStart"/>
            <w:r w:rsidRPr="00BD7B38">
              <w:rPr>
                <w:rFonts w:ascii="Helvetica Neue" w:eastAsia="Times New Roman" w:hAnsi="Helvetica Neue" w:cs="Times New Roman"/>
                <w:b/>
                <w:bCs/>
                <w:color w:val="000000"/>
                <w:sz w:val="15"/>
                <w:szCs w:val="15"/>
              </w:rPr>
              <w:t>AnnPerAnn</w:t>
            </w:r>
            <w:proofErr w:type="spellEnd"/>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08BC69"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0.7872</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30ED85"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-1.2385</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14FE4E"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2.8500</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6CBAE6"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1000.0000</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4AC4C0"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0.4460</w:t>
            </w:r>
          </w:p>
        </w:tc>
      </w:tr>
      <w:tr w:rsidR="00F8270E" w:rsidRPr="00BD7B38" w14:paraId="4753B300" w14:textId="77777777" w:rsidTr="00A3101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5E7AE4" w14:textId="77777777" w:rsidR="00F8270E" w:rsidRPr="00BD7B38" w:rsidRDefault="00F8270E" w:rsidP="00A3101C">
            <w:pPr>
              <w:spacing w:after="0" w:line="240" w:lineRule="auto"/>
              <w:rPr>
                <w:rFonts w:ascii="Times New Roman" w:eastAsia="Times New Roman" w:hAnsi="Times New Roman" w:cs="Times New Roman"/>
                <w:sz w:val="24"/>
                <w:szCs w:val="24"/>
              </w:rPr>
            </w:pPr>
            <w:proofErr w:type="spellStart"/>
            <w:r w:rsidRPr="00BD7B38">
              <w:rPr>
                <w:rFonts w:ascii="Helvetica Neue" w:eastAsia="Times New Roman" w:hAnsi="Helvetica Neue" w:cs="Times New Roman"/>
                <w:b/>
                <w:bCs/>
                <w:color w:val="000000"/>
                <w:sz w:val="15"/>
                <w:szCs w:val="15"/>
              </w:rPr>
              <w:t>Functional_groupFern</w:t>
            </w:r>
            <w:proofErr w:type="spellEnd"/>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9D71A4"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-4.3612</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1D814F"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-16.8977</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4F6A0A6"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6.6709</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7DB7D3"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789.8238</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020A57"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0.3960</w:t>
            </w:r>
          </w:p>
        </w:tc>
      </w:tr>
      <w:tr w:rsidR="00F8270E" w:rsidRPr="00BD7B38" w14:paraId="42896DE6" w14:textId="77777777" w:rsidTr="00A3101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06E987" w14:textId="77777777" w:rsidR="00F8270E" w:rsidRPr="00BD7B38" w:rsidRDefault="00F8270E" w:rsidP="00A3101C">
            <w:pPr>
              <w:spacing w:after="0" w:line="240" w:lineRule="auto"/>
              <w:rPr>
                <w:rFonts w:ascii="Times New Roman" w:eastAsia="Times New Roman" w:hAnsi="Times New Roman" w:cs="Times New Roman"/>
                <w:sz w:val="24"/>
                <w:szCs w:val="24"/>
              </w:rPr>
            </w:pPr>
            <w:proofErr w:type="spellStart"/>
            <w:r w:rsidRPr="00BD7B38">
              <w:rPr>
                <w:rFonts w:ascii="Helvetica Neue" w:eastAsia="Times New Roman" w:hAnsi="Helvetica Neue" w:cs="Times New Roman"/>
                <w:b/>
                <w:bCs/>
                <w:color w:val="000000"/>
                <w:sz w:val="15"/>
                <w:szCs w:val="15"/>
              </w:rPr>
              <w:t>Functional_groupForb</w:t>
            </w:r>
            <w:proofErr w:type="spellEnd"/>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39DAC7"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-2.3178</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8ACC27"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-9.4309</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C6AF10"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3.7584</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36C9D0"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793.8151</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E8F19A"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0.4420</w:t>
            </w:r>
          </w:p>
        </w:tc>
      </w:tr>
      <w:tr w:rsidR="00F8270E" w:rsidRPr="00BD7B38" w14:paraId="51598203" w14:textId="77777777" w:rsidTr="00A3101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49D8F0" w14:textId="77777777" w:rsidR="00F8270E" w:rsidRPr="00BD7B38" w:rsidRDefault="00F8270E" w:rsidP="00A3101C">
            <w:pPr>
              <w:spacing w:after="0" w:line="240" w:lineRule="auto"/>
              <w:rPr>
                <w:rFonts w:ascii="Times New Roman" w:eastAsia="Times New Roman" w:hAnsi="Times New Roman" w:cs="Times New Roman"/>
                <w:sz w:val="24"/>
                <w:szCs w:val="24"/>
              </w:rPr>
            </w:pPr>
            <w:proofErr w:type="spellStart"/>
            <w:r w:rsidRPr="00BD7B38">
              <w:rPr>
                <w:rFonts w:ascii="Helvetica Neue" w:eastAsia="Times New Roman" w:hAnsi="Helvetica Neue" w:cs="Times New Roman"/>
                <w:b/>
                <w:bCs/>
                <w:color w:val="000000"/>
                <w:sz w:val="15"/>
                <w:szCs w:val="15"/>
              </w:rPr>
              <w:t>Functional_groupLegume</w:t>
            </w:r>
            <w:proofErr w:type="spellEnd"/>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143480"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-2.3657</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2EC6A6"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-10.7235</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87B854"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5.1473</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B74941"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756.9460</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821B2E"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0.5760</w:t>
            </w:r>
          </w:p>
        </w:tc>
      </w:tr>
      <w:tr w:rsidR="00F8270E" w:rsidRPr="00BD7B38" w14:paraId="63AA1E2E" w14:textId="77777777" w:rsidTr="00A3101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DD7FCF" w14:textId="77777777" w:rsidR="00F8270E" w:rsidRPr="00BD7B38" w:rsidRDefault="00F8270E" w:rsidP="00A3101C">
            <w:pPr>
              <w:spacing w:after="0" w:line="240" w:lineRule="auto"/>
              <w:rPr>
                <w:rFonts w:ascii="Times New Roman" w:eastAsia="Times New Roman" w:hAnsi="Times New Roman" w:cs="Times New Roman"/>
                <w:sz w:val="24"/>
                <w:szCs w:val="24"/>
              </w:rPr>
            </w:pPr>
            <w:proofErr w:type="spellStart"/>
            <w:r w:rsidRPr="00BD7B38">
              <w:rPr>
                <w:rFonts w:ascii="Helvetica Neue" w:eastAsia="Times New Roman" w:hAnsi="Helvetica Neue" w:cs="Times New Roman"/>
                <w:b/>
                <w:bCs/>
                <w:color w:val="000000"/>
                <w:sz w:val="15"/>
                <w:szCs w:val="15"/>
              </w:rPr>
              <w:t>Functional_groupWoody</w:t>
            </w:r>
            <w:proofErr w:type="spellEnd"/>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7D166B"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-7.6673</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D1E834"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-15.5032</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C5EADB"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-1.0839</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CFB6D6"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549.4358</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A6236F" w14:textId="77777777" w:rsidR="00F8270E" w:rsidRPr="00BD7B38" w:rsidRDefault="00F8270E" w:rsidP="00A3101C">
            <w:pPr>
              <w:spacing w:after="0" w:line="240" w:lineRule="auto"/>
              <w:rPr>
                <w:rFonts w:ascii="Times New Roman" w:eastAsia="Times New Roman" w:hAnsi="Times New Roman" w:cs="Times New Roman"/>
                <w:b/>
                <w:sz w:val="24"/>
                <w:szCs w:val="24"/>
              </w:rPr>
            </w:pPr>
            <w:r w:rsidRPr="00BD7B38">
              <w:rPr>
                <w:rFonts w:ascii="Helvetica Neue" w:eastAsia="Times New Roman" w:hAnsi="Helvetica Neue" w:cs="Times New Roman"/>
                <w:b/>
                <w:color w:val="000000"/>
                <w:sz w:val="15"/>
                <w:szCs w:val="15"/>
              </w:rPr>
              <w:t>0.0180</w:t>
            </w:r>
          </w:p>
        </w:tc>
      </w:tr>
      <w:tr w:rsidR="00F8270E" w:rsidRPr="00BD7B38" w14:paraId="428B3362" w14:textId="77777777" w:rsidTr="00A3101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54C825"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E468AD">
              <w:rPr>
                <w:rFonts w:ascii="Helvetica Neue" w:eastAsia="Times New Roman" w:hAnsi="Helvetica Neue" w:cs="Times New Roman"/>
                <w:b/>
                <w:bCs/>
                <w:color w:val="000000"/>
                <w:sz w:val="15"/>
                <w:szCs w:val="15"/>
              </w:rPr>
              <w:t>No</w:t>
            </w:r>
            <w:r>
              <w:rPr>
                <w:rFonts w:ascii="Helvetica Neue" w:eastAsia="Times New Roman" w:hAnsi="Helvetica Neue" w:cs="Times New Roman"/>
                <w:b/>
                <w:bCs/>
                <w:color w:val="000000"/>
                <w:sz w:val="15"/>
                <w:szCs w:val="15"/>
              </w:rPr>
              <w:t>rmalized transplant date</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8EE978"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-0.0760</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89F52A5"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-0.0919</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326AAC"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-0.0625</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32FD15"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1000.0000</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23FC1A" w14:textId="77777777" w:rsidR="00F8270E" w:rsidRPr="00BD7B38" w:rsidRDefault="00F8270E" w:rsidP="00A3101C">
            <w:pPr>
              <w:spacing w:after="0" w:line="240" w:lineRule="auto"/>
              <w:rPr>
                <w:rFonts w:ascii="Times New Roman" w:eastAsia="Times New Roman" w:hAnsi="Times New Roman" w:cs="Times New Roman"/>
                <w:b/>
                <w:sz w:val="24"/>
                <w:szCs w:val="24"/>
              </w:rPr>
            </w:pPr>
            <w:r>
              <w:rPr>
                <w:rFonts w:ascii="Helvetica Neue" w:eastAsia="Times New Roman" w:hAnsi="Helvetica Neue" w:cs="Times New Roman"/>
                <w:b/>
                <w:color w:val="000000"/>
                <w:sz w:val="15"/>
                <w:szCs w:val="15"/>
              </w:rPr>
              <w:t>&lt;</w:t>
            </w:r>
            <w:r w:rsidRPr="00BD7B38">
              <w:rPr>
                <w:rFonts w:ascii="Helvetica Neue" w:eastAsia="Times New Roman" w:hAnsi="Helvetica Neue" w:cs="Times New Roman"/>
                <w:b/>
                <w:color w:val="000000"/>
                <w:sz w:val="15"/>
                <w:szCs w:val="15"/>
              </w:rPr>
              <w:t>0.001</w:t>
            </w:r>
          </w:p>
        </w:tc>
      </w:tr>
      <w:tr w:rsidR="00F8270E" w:rsidRPr="00BD7B38" w14:paraId="25D215AA" w14:textId="77777777" w:rsidTr="00A3101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3F0A72"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b/>
                <w:bCs/>
                <w:color w:val="000000"/>
                <w:sz w:val="15"/>
                <w:szCs w:val="15"/>
              </w:rPr>
              <w:t>Time3:AnnPerAnn</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809B12"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-0.9448</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C9CB7E"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-2.0965</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908554"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0.1002</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57B837"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1000.0000</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42E182"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0.0920</w:t>
            </w:r>
          </w:p>
        </w:tc>
      </w:tr>
      <w:tr w:rsidR="00F8270E" w:rsidRPr="00BD7B38" w14:paraId="0A75BE01" w14:textId="77777777" w:rsidTr="00A3101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95E1A5"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b/>
                <w:bCs/>
                <w:color w:val="000000"/>
                <w:sz w:val="15"/>
                <w:szCs w:val="15"/>
              </w:rPr>
              <w:t>Time4:AnnPerAnn</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FE23FA"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-2.3383</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FB6E7A9"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-3.6057</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E2474A"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-0.8897</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D5B654" w14:textId="77777777" w:rsidR="00F8270E" w:rsidRPr="00BD7B38" w:rsidRDefault="00F8270E" w:rsidP="00A3101C">
            <w:pPr>
              <w:spacing w:after="0" w:line="240" w:lineRule="auto"/>
              <w:rPr>
                <w:rFonts w:ascii="Times New Roman" w:eastAsia="Times New Roman" w:hAnsi="Times New Roman" w:cs="Times New Roman"/>
                <w:sz w:val="24"/>
                <w:szCs w:val="24"/>
              </w:rPr>
            </w:pPr>
            <w:r w:rsidRPr="00BD7B38">
              <w:rPr>
                <w:rFonts w:ascii="Helvetica Neue" w:eastAsia="Times New Roman" w:hAnsi="Helvetica Neue" w:cs="Times New Roman"/>
                <w:color w:val="000000"/>
                <w:sz w:val="15"/>
                <w:szCs w:val="15"/>
              </w:rPr>
              <w:t>1000.0000</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C08332" w14:textId="77777777" w:rsidR="00F8270E" w:rsidRPr="00BD7B38" w:rsidRDefault="00F8270E" w:rsidP="00A3101C">
            <w:pPr>
              <w:spacing w:after="0" w:line="240" w:lineRule="auto"/>
              <w:rPr>
                <w:rFonts w:ascii="Times New Roman" w:eastAsia="Times New Roman" w:hAnsi="Times New Roman" w:cs="Times New Roman"/>
                <w:b/>
                <w:sz w:val="24"/>
                <w:szCs w:val="24"/>
              </w:rPr>
            </w:pPr>
            <w:r w:rsidRPr="00BD7B38">
              <w:rPr>
                <w:rFonts w:ascii="Helvetica Neue" w:eastAsia="Times New Roman" w:hAnsi="Helvetica Neue" w:cs="Times New Roman"/>
                <w:b/>
                <w:color w:val="000000"/>
                <w:sz w:val="15"/>
                <w:szCs w:val="15"/>
              </w:rPr>
              <w:t>0.0040</w:t>
            </w:r>
          </w:p>
        </w:tc>
      </w:tr>
    </w:tbl>
    <w:p w14:paraId="5649F1A2" w14:textId="49C3EC03" w:rsidR="00F8270E" w:rsidRDefault="00F8270E" w:rsidP="00EA3894"/>
    <w:p w14:paraId="5FF1489D" w14:textId="77777777" w:rsidR="00F176E2" w:rsidRDefault="00F176E2" w:rsidP="00F8270E"/>
    <w:p w14:paraId="11521098" w14:textId="77777777" w:rsidR="00F176E2" w:rsidRDefault="00F176E2" w:rsidP="00F8270E"/>
    <w:p w14:paraId="09BDA08B" w14:textId="77777777" w:rsidR="00F176E2" w:rsidRDefault="00F176E2" w:rsidP="00F8270E"/>
    <w:p w14:paraId="74B1F588" w14:textId="77777777" w:rsidR="00F176E2" w:rsidRDefault="00F176E2" w:rsidP="00F8270E"/>
    <w:p w14:paraId="3719AE49" w14:textId="77777777" w:rsidR="00F176E2" w:rsidRDefault="00F176E2" w:rsidP="00F8270E"/>
    <w:p w14:paraId="185CF5B0" w14:textId="77777777" w:rsidR="00F176E2" w:rsidRDefault="00F176E2" w:rsidP="00F8270E"/>
    <w:p w14:paraId="2810F170" w14:textId="77777777" w:rsidR="00F176E2" w:rsidRDefault="00F176E2" w:rsidP="00F8270E"/>
    <w:p w14:paraId="319FF9F3" w14:textId="77777777" w:rsidR="00107DF7" w:rsidRDefault="00107DF7" w:rsidP="00F8270E"/>
    <w:p w14:paraId="0C82C274" w14:textId="53B714A6" w:rsidR="00F8270E" w:rsidRDefault="00F8270E" w:rsidP="00F8270E">
      <w:r w:rsidRPr="00E8522D">
        <w:t xml:space="preserve">Table </w:t>
      </w:r>
      <w:r>
        <w:t>5</w:t>
      </w:r>
      <w:r w:rsidRPr="00E8522D">
        <w:t xml:space="preserve">: </w:t>
      </w:r>
      <w:r>
        <w:t xml:space="preserve">Model output from </w:t>
      </w:r>
      <w:proofErr w:type="spellStart"/>
      <w:r>
        <w:t>MCMCglmm</w:t>
      </w:r>
      <w:proofErr w:type="spellEnd"/>
      <w:r>
        <w:t xml:space="preserve"> for the cumulative reproductive nodes at the end of the season model in Experiment 1. The intercept represents the log of the mean cumulative reproductive nodes at the end of the season of </w:t>
      </w:r>
      <w:r>
        <w:rPr>
          <w:i/>
        </w:rPr>
        <w:t>Euphrasia</w:t>
      </w:r>
      <w:r>
        <w:t xml:space="preserve"> on a perennial grass transplanted at the earliest date. The posterior means are reported along with the lower and upper 95% credible intervals as well as the effective sample size and </w:t>
      </w:r>
      <w:r>
        <w:rPr>
          <w:i/>
        </w:rPr>
        <w:t>p</w:t>
      </w:r>
      <w:r>
        <w:t>-value for the effect (</w:t>
      </w:r>
      <w:proofErr w:type="spellStart"/>
      <w:r>
        <w:rPr>
          <w:i/>
        </w:rPr>
        <w:t>p</w:t>
      </w:r>
      <w:r>
        <w:t>MCMC</w:t>
      </w:r>
      <w:proofErr w:type="spellEnd"/>
      <w:r>
        <w:t>).</w:t>
      </w:r>
    </w:p>
    <w:tbl>
      <w:tblPr>
        <w:tblW w:w="9768" w:type="dxa"/>
        <w:tblCellMar>
          <w:left w:w="0" w:type="dxa"/>
          <w:right w:w="0" w:type="dxa"/>
        </w:tblCellMar>
        <w:tblLook w:val="04A0" w:firstRow="1" w:lastRow="0" w:firstColumn="1" w:lastColumn="0" w:noHBand="0" w:noVBand="1"/>
      </w:tblPr>
      <w:tblGrid>
        <w:gridCol w:w="3345"/>
        <w:gridCol w:w="1506"/>
        <w:gridCol w:w="1140"/>
        <w:gridCol w:w="1135"/>
        <w:gridCol w:w="1426"/>
        <w:gridCol w:w="1216"/>
      </w:tblGrid>
      <w:tr w:rsidR="00F8270E" w:rsidRPr="00E8522D" w14:paraId="6FA59DA1" w14:textId="77777777" w:rsidTr="00A3101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6AA666" w14:textId="77777777" w:rsidR="00F8270E" w:rsidRPr="00E8522D" w:rsidRDefault="00F8270E" w:rsidP="00A3101C">
            <w:pPr>
              <w:spacing w:after="0" w:line="240" w:lineRule="auto"/>
              <w:rPr>
                <w:rFonts w:ascii="Helvetica" w:eastAsia="Times New Roman" w:hAnsi="Helvetica" w:cs="Times New Roman"/>
                <w:sz w:val="18"/>
                <w:szCs w:val="18"/>
              </w:rPr>
            </w:pPr>
            <w:r w:rsidRPr="00117B92">
              <w:rPr>
                <w:rFonts w:ascii="Helvetica" w:eastAsia="Times New Roman" w:hAnsi="Helvetica" w:cs="Times New Roman"/>
                <w:b/>
                <w:sz w:val="18"/>
                <w:szCs w:val="18"/>
              </w:rPr>
              <w:t>Covariates</w:t>
            </w:r>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7E4AC2" w14:textId="77777777" w:rsidR="00F8270E" w:rsidRPr="00E8522D" w:rsidRDefault="00F8270E" w:rsidP="00A3101C">
            <w:pPr>
              <w:spacing w:after="0" w:line="240" w:lineRule="auto"/>
              <w:rPr>
                <w:rFonts w:ascii="Times New Roman" w:eastAsia="Times New Roman" w:hAnsi="Times New Roman" w:cs="Times New Roman"/>
                <w:sz w:val="24"/>
                <w:szCs w:val="24"/>
              </w:rPr>
            </w:pPr>
            <w:r>
              <w:rPr>
                <w:rFonts w:ascii="Helvetica Neue" w:eastAsia="Times New Roman" w:hAnsi="Helvetica Neue" w:cs="Times New Roman"/>
                <w:b/>
                <w:bCs/>
                <w:color w:val="000000"/>
                <w:sz w:val="15"/>
                <w:szCs w:val="15"/>
              </w:rPr>
              <w:t>Posterior mean</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06B4B1"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b/>
                <w:bCs/>
                <w:color w:val="000000"/>
                <w:sz w:val="15"/>
                <w:szCs w:val="15"/>
              </w:rPr>
              <w:t>l-95% CI</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4EB754"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b/>
                <w:bCs/>
                <w:color w:val="000000"/>
                <w:sz w:val="15"/>
                <w:szCs w:val="15"/>
              </w:rPr>
              <w:t>u-95% CI</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DBE0DE" w14:textId="77777777" w:rsidR="00F8270E" w:rsidRPr="00E8522D" w:rsidRDefault="00F8270E" w:rsidP="00A3101C">
            <w:pPr>
              <w:spacing w:after="0" w:line="240" w:lineRule="auto"/>
              <w:rPr>
                <w:rFonts w:ascii="Times New Roman" w:eastAsia="Times New Roman" w:hAnsi="Times New Roman" w:cs="Times New Roman"/>
                <w:sz w:val="24"/>
                <w:szCs w:val="24"/>
              </w:rPr>
            </w:pPr>
            <w:r>
              <w:rPr>
                <w:rFonts w:ascii="Helvetica Neue" w:eastAsia="Times New Roman" w:hAnsi="Helvetica Neue" w:cs="Times New Roman"/>
                <w:b/>
                <w:bCs/>
                <w:color w:val="000000"/>
                <w:sz w:val="15"/>
                <w:szCs w:val="15"/>
              </w:rPr>
              <w:t>Effective sample size</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4E65D7" w14:textId="77777777" w:rsidR="00F8270E" w:rsidRPr="00E8522D" w:rsidRDefault="00F8270E" w:rsidP="00A3101C">
            <w:pPr>
              <w:spacing w:after="0" w:line="240" w:lineRule="auto"/>
              <w:rPr>
                <w:rFonts w:ascii="Times New Roman" w:eastAsia="Times New Roman" w:hAnsi="Times New Roman" w:cs="Times New Roman"/>
                <w:sz w:val="24"/>
                <w:szCs w:val="24"/>
              </w:rPr>
            </w:pPr>
            <w:proofErr w:type="spellStart"/>
            <w:r w:rsidRPr="00E8522D">
              <w:rPr>
                <w:rFonts w:ascii="Helvetica Neue" w:eastAsia="Times New Roman" w:hAnsi="Helvetica Neue" w:cs="Times New Roman"/>
                <w:b/>
                <w:bCs/>
                <w:color w:val="000000"/>
                <w:sz w:val="15"/>
                <w:szCs w:val="15"/>
              </w:rPr>
              <w:t>pMCMC</w:t>
            </w:r>
            <w:proofErr w:type="spellEnd"/>
          </w:p>
        </w:tc>
      </w:tr>
      <w:tr w:rsidR="00F8270E" w:rsidRPr="00E8522D" w14:paraId="6033758D" w14:textId="77777777" w:rsidTr="00A3101C">
        <w:trPr>
          <w:trHeight w:val="156"/>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9D0FFE"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b/>
                <w:bCs/>
                <w:color w:val="000000"/>
                <w:sz w:val="15"/>
                <w:szCs w:val="15"/>
              </w:rPr>
              <w:t>(Intercept)</w:t>
            </w:r>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7B4956"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-0.4637</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B9155A"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-9.8823</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74DE83"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9.4058</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88FFA4"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1093.7327</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C3E4F5"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0.9240</w:t>
            </w:r>
          </w:p>
        </w:tc>
      </w:tr>
      <w:tr w:rsidR="00F8270E" w:rsidRPr="00E8522D" w14:paraId="771A1D27" w14:textId="77777777" w:rsidTr="00A3101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318774" w14:textId="77777777" w:rsidR="00F8270E" w:rsidRPr="00E8522D" w:rsidRDefault="00F8270E" w:rsidP="00A3101C">
            <w:pPr>
              <w:spacing w:after="0" w:line="240" w:lineRule="auto"/>
              <w:rPr>
                <w:rFonts w:ascii="Times New Roman" w:eastAsia="Times New Roman" w:hAnsi="Times New Roman" w:cs="Times New Roman"/>
                <w:sz w:val="24"/>
                <w:szCs w:val="24"/>
              </w:rPr>
            </w:pPr>
            <w:proofErr w:type="spellStart"/>
            <w:r w:rsidRPr="00E8522D">
              <w:rPr>
                <w:rFonts w:ascii="Helvetica Neue" w:eastAsia="Times New Roman" w:hAnsi="Helvetica Neue" w:cs="Times New Roman"/>
                <w:b/>
                <w:bCs/>
                <w:color w:val="000000"/>
                <w:sz w:val="15"/>
                <w:szCs w:val="15"/>
              </w:rPr>
              <w:t>AnnPerAnn</w:t>
            </w:r>
            <w:proofErr w:type="spellEnd"/>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262FD3"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-0.3610</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05A4D1"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-2.9028</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90C6BB"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2.1730</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C24E7D9"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886.5257</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DF49AC"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0.7720</w:t>
            </w:r>
          </w:p>
        </w:tc>
      </w:tr>
      <w:tr w:rsidR="00F8270E" w:rsidRPr="00E8522D" w14:paraId="77D37C93" w14:textId="77777777" w:rsidTr="00A3101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DD60EC" w14:textId="77777777" w:rsidR="00F8270E" w:rsidRPr="00E8522D" w:rsidRDefault="00F8270E" w:rsidP="00A3101C">
            <w:pPr>
              <w:spacing w:after="0" w:line="240" w:lineRule="auto"/>
              <w:rPr>
                <w:rFonts w:ascii="Times New Roman" w:eastAsia="Times New Roman" w:hAnsi="Times New Roman" w:cs="Times New Roman"/>
                <w:sz w:val="24"/>
                <w:szCs w:val="24"/>
              </w:rPr>
            </w:pPr>
            <w:proofErr w:type="spellStart"/>
            <w:r w:rsidRPr="00E8522D">
              <w:rPr>
                <w:rFonts w:ascii="Helvetica Neue" w:eastAsia="Times New Roman" w:hAnsi="Helvetica Neue" w:cs="Times New Roman"/>
                <w:b/>
                <w:bCs/>
                <w:color w:val="000000"/>
                <w:sz w:val="15"/>
                <w:szCs w:val="15"/>
              </w:rPr>
              <w:t>Functional_groupFern</w:t>
            </w:r>
            <w:proofErr w:type="spellEnd"/>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DC0C09"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-3.6600</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C687FD"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-15.1134</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5BE322"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6.8501</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254A3E"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1000.0000</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9E23E3"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0.4660</w:t>
            </w:r>
          </w:p>
        </w:tc>
      </w:tr>
      <w:tr w:rsidR="00F8270E" w:rsidRPr="00E8522D" w14:paraId="4A700012" w14:textId="77777777" w:rsidTr="00A3101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5F0DB0" w14:textId="77777777" w:rsidR="00F8270E" w:rsidRPr="00E8522D" w:rsidRDefault="00F8270E" w:rsidP="00A3101C">
            <w:pPr>
              <w:spacing w:after="0" w:line="240" w:lineRule="auto"/>
              <w:rPr>
                <w:rFonts w:ascii="Times New Roman" w:eastAsia="Times New Roman" w:hAnsi="Times New Roman" w:cs="Times New Roman"/>
                <w:sz w:val="24"/>
                <w:szCs w:val="24"/>
              </w:rPr>
            </w:pPr>
            <w:proofErr w:type="spellStart"/>
            <w:r w:rsidRPr="00E8522D">
              <w:rPr>
                <w:rFonts w:ascii="Helvetica Neue" w:eastAsia="Times New Roman" w:hAnsi="Helvetica Neue" w:cs="Times New Roman"/>
                <w:b/>
                <w:bCs/>
                <w:color w:val="000000"/>
                <w:sz w:val="15"/>
                <w:szCs w:val="15"/>
              </w:rPr>
              <w:t>Functional_groupForb</w:t>
            </w:r>
            <w:proofErr w:type="spellEnd"/>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9CDD32"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-2.9965</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DEB335"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-8.8016</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8DF59C"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2.1653</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14372B"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1097.9740</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9529C3"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0.2340</w:t>
            </w:r>
          </w:p>
        </w:tc>
      </w:tr>
      <w:tr w:rsidR="00F8270E" w:rsidRPr="00E8522D" w14:paraId="10248427" w14:textId="77777777" w:rsidTr="00A3101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BF9166" w14:textId="77777777" w:rsidR="00F8270E" w:rsidRPr="00E8522D" w:rsidRDefault="00F8270E" w:rsidP="00A3101C">
            <w:pPr>
              <w:spacing w:after="0" w:line="240" w:lineRule="auto"/>
              <w:rPr>
                <w:rFonts w:ascii="Times New Roman" w:eastAsia="Times New Roman" w:hAnsi="Times New Roman" w:cs="Times New Roman"/>
                <w:sz w:val="24"/>
                <w:szCs w:val="24"/>
              </w:rPr>
            </w:pPr>
            <w:proofErr w:type="spellStart"/>
            <w:r w:rsidRPr="00E8522D">
              <w:rPr>
                <w:rFonts w:ascii="Helvetica Neue" w:eastAsia="Times New Roman" w:hAnsi="Helvetica Neue" w:cs="Times New Roman"/>
                <w:b/>
                <w:bCs/>
                <w:color w:val="000000"/>
                <w:sz w:val="15"/>
                <w:szCs w:val="15"/>
              </w:rPr>
              <w:t>Functional_groupLegume</w:t>
            </w:r>
            <w:proofErr w:type="spellEnd"/>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39CE3E"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-2.0488</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AA18B6"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-9.1675</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82BF14"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4.6899</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E94E9D"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1000.0000</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79B514"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0.5500</w:t>
            </w:r>
          </w:p>
        </w:tc>
      </w:tr>
      <w:tr w:rsidR="00F8270E" w:rsidRPr="00E8522D" w14:paraId="700E3C26" w14:textId="77777777" w:rsidTr="00A3101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EE955F" w14:textId="77777777" w:rsidR="00F8270E" w:rsidRPr="00E8522D" w:rsidRDefault="00F8270E" w:rsidP="00A3101C">
            <w:pPr>
              <w:spacing w:after="0" w:line="240" w:lineRule="auto"/>
              <w:rPr>
                <w:rFonts w:ascii="Times New Roman" w:eastAsia="Times New Roman" w:hAnsi="Times New Roman" w:cs="Times New Roman"/>
                <w:sz w:val="24"/>
                <w:szCs w:val="24"/>
              </w:rPr>
            </w:pPr>
            <w:proofErr w:type="spellStart"/>
            <w:r w:rsidRPr="00E8522D">
              <w:rPr>
                <w:rFonts w:ascii="Helvetica Neue" w:eastAsia="Times New Roman" w:hAnsi="Helvetica Neue" w:cs="Times New Roman"/>
                <w:b/>
                <w:bCs/>
                <w:color w:val="000000"/>
                <w:sz w:val="15"/>
                <w:szCs w:val="15"/>
              </w:rPr>
              <w:t>Functional_groupWoody</w:t>
            </w:r>
            <w:proofErr w:type="spellEnd"/>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E5491C"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-7.5786</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328AB8"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-14.1020</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007CA0"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-1.0165</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B9E069"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633.3565</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E317A1" w14:textId="77777777" w:rsidR="00F8270E" w:rsidRPr="00E8522D" w:rsidRDefault="00F8270E" w:rsidP="00A3101C">
            <w:pPr>
              <w:spacing w:after="0" w:line="240" w:lineRule="auto"/>
              <w:rPr>
                <w:rFonts w:ascii="Times New Roman" w:eastAsia="Times New Roman" w:hAnsi="Times New Roman" w:cs="Times New Roman"/>
                <w:b/>
                <w:sz w:val="24"/>
                <w:szCs w:val="24"/>
              </w:rPr>
            </w:pPr>
            <w:r w:rsidRPr="00E8522D">
              <w:rPr>
                <w:rFonts w:ascii="Helvetica Neue" w:eastAsia="Times New Roman" w:hAnsi="Helvetica Neue" w:cs="Times New Roman"/>
                <w:b/>
                <w:color w:val="000000"/>
                <w:sz w:val="15"/>
                <w:szCs w:val="15"/>
              </w:rPr>
              <w:t>0.0100</w:t>
            </w:r>
          </w:p>
        </w:tc>
      </w:tr>
      <w:tr w:rsidR="00F8270E" w:rsidRPr="00E8522D" w14:paraId="2B98D085" w14:textId="77777777" w:rsidTr="00A3101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2674A3"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468AD">
              <w:rPr>
                <w:rFonts w:ascii="Helvetica Neue" w:eastAsia="Times New Roman" w:hAnsi="Helvetica Neue" w:cs="Times New Roman"/>
                <w:b/>
                <w:bCs/>
                <w:color w:val="000000"/>
                <w:sz w:val="15"/>
                <w:szCs w:val="15"/>
              </w:rPr>
              <w:t>No</w:t>
            </w:r>
            <w:r>
              <w:rPr>
                <w:rFonts w:ascii="Helvetica Neue" w:eastAsia="Times New Roman" w:hAnsi="Helvetica Neue" w:cs="Times New Roman"/>
                <w:b/>
                <w:bCs/>
                <w:color w:val="000000"/>
                <w:sz w:val="15"/>
                <w:szCs w:val="15"/>
              </w:rPr>
              <w:t>rmalized transplant date</w:t>
            </w:r>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5594B6"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-0.0762</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3701EE"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-0.0945</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51CC05"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-0.0570</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0CBD5F" w14:textId="77777777" w:rsidR="00F8270E" w:rsidRPr="00E8522D" w:rsidRDefault="00F8270E" w:rsidP="00A3101C">
            <w:pPr>
              <w:spacing w:after="0" w:line="240" w:lineRule="auto"/>
              <w:rPr>
                <w:rFonts w:ascii="Times New Roman" w:eastAsia="Times New Roman" w:hAnsi="Times New Roman" w:cs="Times New Roman"/>
                <w:sz w:val="24"/>
                <w:szCs w:val="24"/>
              </w:rPr>
            </w:pPr>
            <w:r w:rsidRPr="00E8522D">
              <w:rPr>
                <w:rFonts w:ascii="Helvetica Neue" w:eastAsia="Times New Roman" w:hAnsi="Helvetica Neue" w:cs="Times New Roman"/>
                <w:color w:val="000000"/>
                <w:sz w:val="15"/>
                <w:szCs w:val="15"/>
              </w:rPr>
              <w:t>1000.0000</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C9D261" w14:textId="77777777" w:rsidR="00F8270E" w:rsidRPr="00E8522D" w:rsidRDefault="00F8270E" w:rsidP="00A3101C">
            <w:pPr>
              <w:spacing w:after="0" w:line="240" w:lineRule="auto"/>
              <w:rPr>
                <w:rFonts w:ascii="Times New Roman" w:eastAsia="Times New Roman" w:hAnsi="Times New Roman" w:cs="Times New Roman"/>
                <w:b/>
                <w:sz w:val="24"/>
                <w:szCs w:val="24"/>
              </w:rPr>
            </w:pPr>
            <w:r>
              <w:rPr>
                <w:rFonts w:ascii="Helvetica Neue" w:eastAsia="Times New Roman" w:hAnsi="Helvetica Neue" w:cs="Times New Roman"/>
                <w:b/>
                <w:color w:val="000000"/>
                <w:sz w:val="15"/>
                <w:szCs w:val="15"/>
              </w:rPr>
              <w:t>&lt;</w:t>
            </w:r>
            <w:r w:rsidRPr="00E8522D">
              <w:rPr>
                <w:rFonts w:ascii="Helvetica Neue" w:eastAsia="Times New Roman" w:hAnsi="Helvetica Neue" w:cs="Times New Roman"/>
                <w:b/>
                <w:color w:val="000000"/>
                <w:sz w:val="15"/>
                <w:szCs w:val="15"/>
              </w:rPr>
              <w:t>0.001</w:t>
            </w:r>
          </w:p>
        </w:tc>
      </w:tr>
    </w:tbl>
    <w:p w14:paraId="7C4209E6" w14:textId="77777777" w:rsidR="00F8270E" w:rsidRDefault="00F8270E" w:rsidP="00EA3894"/>
    <w:p w14:paraId="3265F544" w14:textId="07B5EC84" w:rsidR="005A6F69" w:rsidRPr="00EF61D4" w:rsidRDefault="005A6F69" w:rsidP="00EA3894">
      <w:r>
        <w:t xml:space="preserve">Table </w:t>
      </w:r>
      <w:r w:rsidR="00F8270E">
        <w:t>6</w:t>
      </w:r>
      <w:r>
        <w:t xml:space="preserve">: </w:t>
      </w:r>
      <w:r w:rsidRPr="00EF61D4">
        <w:rPr>
          <w:i/>
        </w:rPr>
        <w:t xml:space="preserve">Euphrasia </w:t>
      </w:r>
      <w:r w:rsidRPr="00EF61D4">
        <w:t>species collections</w:t>
      </w:r>
      <w:r w:rsidR="00984F23">
        <w:t xml:space="preserve"> across both experiments.</w:t>
      </w:r>
    </w:p>
    <w:tbl>
      <w:tblPr>
        <w:tblStyle w:val="TableGrid"/>
        <w:tblW w:w="0" w:type="auto"/>
        <w:shd w:val="clear" w:color="auto" w:fill="FFFFFF" w:themeFill="background1"/>
        <w:tblLook w:val="04A0" w:firstRow="1" w:lastRow="0" w:firstColumn="1" w:lastColumn="0" w:noHBand="0" w:noVBand="1"/>
      </w:tblPr>
      <w:tblGrid>
        <w:gridCol w:w="1934"/>
        <w:gridCol w:w="2393"/>
        <w:gridCol w:w="2406"/>
        <w:gridCol w:w="2283"/>
      </w:tblGrid>
      <w:tr w:rsidR="003B0A90" w:rsidRPr="000C2E52" w14:paraId="7933D4B3" w14:textId="77777777" w:rsidTr="000C2E52">
        <w:tc>
          <w:tcPr>
            <w:tcW w:w="1934" w:type="dxa"/>
            <w:shd w:val="clear" w:color="auto" w:fill="FFFFFF" w:themeFill="background1"/>
          </w:tcPr>
          <w:p w14:paraId="1235FDFC" w14:textId="0F2FE336" w:rsidR="003B0A90" w:rsidRPr="000C2E52" w:rsidRDefault="00B2500D" w:rsidP="004613AA">
            <w:pPr>
              <w:rPr>
                <w:sz w:val="18"/>
              </w:rPr>
            </w:pPr>
            <w:r>
              <w:rPr>
                <w:sz w:val="18"/>
              </w:rPr>
              <w:t>E</w:t>
            </w:r>
            <w:r w:rsidR="003B0A90" w:rsidRPr="000C2E52">
              <w:rPr>
                <w:sz w:val="18"/>
              </w:rPr>
              <w:t>xperiment</w:t>
            </w:r>
          </w:p>
        </w:tc>
        <w:tc>
          <w:tcPr>
            <w:tcW w:w="2393" w:type="dxa"/>
            <w:shd w:val="clear" w:color="auto" w:fill="FFFFFF" w:themeFill="background1"/>
          </w:tcPr>
          <w:p w14:paraId="59CFAF8E" w14:textId="3BDC6C5D" w:rsidR="003B0A90" w:rsidRPr="000C2E52" w:rsidRDefault="003B0A90" w:rsidP="004613AA">
            <w:pPr>
              <w:spacing w:after="160" w:line="259" w:lineRule="auto"/>
              <w:rPr>
                <w:sz w:val="18"/>
              </w:rPr>
            </w:pPr>
            <w:r w:rsidRPr="000C2E52">
              <w:rPr>
                <w:i/>
                <w:sz w:val="18"/>
              </w:rPr>
              <w:t xml:space="preserve">Euphrasia </w:t>
            </w:r>
            <w:r w:rsidRPr="000C2E52">
              <w:rPr>
                <w:sz w:val="18"/>
              </w:rPr>
              <w:t>species</w:t>
            </w:r>
          </w:p>
        </w:tc>
        <w:tc>
          <w:tcPr>
            <w:tcW w:w="2406" w:type="dxa"/>
            <w:shd w:val="clear" w:color="auto" w:fill="FFFFFF" w:themeFill="background1"/>
          </w:tcPr>
          <w:p w14:paraId="0F8EB0D5" w14:textId="77777777" w:rsidR="003B0A90" w:rsidRPr="000C2E52" w:rsidRDefault="003B0A90" w:rsidP="004613AA">
            <w:pPr>
              <w:spacing w:after="160" w:line="259" w:lineRule="auto"/>
              <w:rPr>
                <w:sz w:val="18"/>
              </w:rPr>
            </w:pPr>
            <w:r w:rsidRPr="000C2E52">
              <w:rPr>
                <w:sz w:val="18"/>
              </w:rPr>
              <w:t>Location</w:t>
            </w:r>
          </w:p>
        </w:tc>
        <w:tc>
          <w:tcPr>
            <w:tcW w:w="2283" w:type="dxa"/>
            <w:shd w:val="clear" w:color="auto" w:fill="FFFFFF" w:themeFill="background1"/>
          </w:tcPr>
          <w:p w14:paraId="70229179" w14:textId="77777777" w:rsidR="003B0A90" w:rsidRPr="000C2E52" w:rsidRDefault="003B0A90" w:rsidP="004613AA">
            <w:pPr>
              <w:spacing w:after="160" w:line="259" w:lineRule="auto"/>
              <w:rPr>
                <w:sz w:val="18"/>
              </w:rPr>
            </w:pPr>
            <w:r w:rsidRPr="000C2E52">
              <w:rPr>
                <w:sz w:val="18"/>
              </w:rPr>
              <w:t>Grid Reference</w:t>
            </w:r>
          </w:p>
        </w:tc>
      </w:tr>
      <w:tr w:rsidR="003B0A90" w:rsidRPr="000C2E52" w14:paraId="19AAE992" w14:textId="77777777" w:rsidTr="000C2E52">
        <w:tc>
          <w:tcPr>
            <w:tcW w:w="1934" w:type="dxa"/>
            <w:shd w:val="clear" w:color="auto" w:fill="FFFFFF" w:themeFill="background1"/>
          </w:tcPr>
          <w:p w14:paraId="66B7E6A6" w14:textId="444A4CA8" w:rsidR="003B0A90" w:rsidRPr="000C2E52" w:rsidRDefault="003B0A90" w:rsidP="004613AA">
            <w:pPr>
              <w:rPr>
                <w:sz w:val="18"/>
              </w:rPr>
            </w:pPr>
            <w:r w:rsidRPr="000C2E52">
              <w:rPr>
                <w:sz w:val="18"/>
              </w:rPr>
              <w:t>1</w:t>
            </w:r>
          </w:p>
        </w:tc>
        <w:tc>
          <w:tcPr>
            <w:tcW w:w="2393" w:type="dxa"/>
            <w:shd w:val="clear" w:color="auto" w:fill="FFFFFF" w:themeFill="background1"/>
          </w:tcPr>
          <w:p w14:paraId="5473E012" w14:textId="3C5D69FD" w:rsidR="003B0A90" w:rsidRPr="000C2E52" w:rsidRDefault="003B0A90" w:rsidP="004613AA">
            <w:pPr>
              <w:spacing w:after="160" w:line="259" w:lineRule="auto"/>
              <w:rPr>
                <w:sz w:val="18"/>
              </w:rPr>
            </w:pPr>
            <w:proofErr w:type="spellStart"/>
            <w:r w:rsidRPr="000C2E52">
              <w:rPr>
                <w:i/>
                <w:sz w:val="18"/>
              </w:rPr>
              <w:t>E.arctica</w:t>
            </w:r>
            <w:proofErr w:type="spellEnd"/>
            <w:r w:rsidRPr="000C2E52">
              <w:rPr>
                <w:i/>
                <w:sz w:val="18"/>
              </w:rPr>
              <w:t xml:space="preserve"> </w:t>
            </w:r>
          </w:p>
        </w:tc>
        <w:tc>
          <w:tcPr>
            <w:tcW w:w="2406" w:type="dxa"/>
            <w:shd w:val="clear" w:color="auto" w:fill="FFFFFF" w:themeFill="background1"/>
          </w:tcPr>
          <w:p w14:paraId="7C67F4EB" w14:textId="77777777" w:rsidR="003B0A90" w:rsidRPr="000C2E52" w:rsidRDefault="003B0A90" w:rsidP="004613AA">
            <w:pPr>
              <w:spacing w:after="160" w:line="259" w:lineRule="auto"/>
              <w:rPr>
                <w:sz w:val="18"/>
              </w:rPr>
            </w:pPr>
            <w:r w:rsidRPr="000C2E52">
              <w:rPr>
                <w:sz w:val="18"/>
              </w:rPr>
              <w:t>Inverkeithing, Scotland</w:t>
            </w:r>
          </w:p>
        </w:tc>
        <w:tc>
          <w:tcPr>
            <w:tcW w:w="2283" w:type="dxa"/>
            <w:shd w:val="clear" w:color="auto" w:fill="FFFFFF" w:themeFill="background1"/>
          </w:tcPr>
          <w:p w14:paraId="3B2BC82B" w14:textId="77777777" w:rsidR="003B0A90" w:rsidRPr="000C2E52" w:rsidRDefault="003B0A90" w:rsidP="004613AA">
            <w:pPr>
              <w:spacing w:after="160" w:line="259" w:lineRule="auto"/>
              <w:rPr>
                <w:sz w:val="18"/>
              </w:rPr>
            </w:pPr>
            <w:r w:rsidRPr="000C2E52">
              <w:rPr>
                <w:sz w:val="18"/>
              </w:rPr>
              <w:t>NT 1389 82312</w:t>
            </w:r>
          </w:p>
        </w:tc>
      </w:tr>
      <w:tr w:rsidR="003B0A90" w:rsidRPr="000C2E52" w14:paraId="2BAA7F54" w14:textId="77777777" w:rsidTr="000C2E52">
        <w:tc>
          <w:tcPr>
            <w:tcW w:w="1934" w:type="dxa"/>
            <w:shd w:val="clear" w:color="auto" w:fill="FFFFFF" w:themeFill="background1"/>
          </w:tcPr>
          <w:p w14:paraId="1A9C76B0" w14:textId="22268615" w:rsidR="003B0A90" w:rsidRPr="000C2E52" w:rsidRDefault="00241A9D" w:rsidP="004613AA">
            <w:pPr>
              <w:rPr>
                <w:sz w:val="18"/>
              </w:rPr>
            </w:pPr>
            <w:r w:rsidRPr="000C2E52">
              <w:rPr>
                <w:sz w:val="18"/>
              </w:rPr>
              <w:t>2</w:t>
            </w:r>
          </w:p>
        </w:tc>
        <w:tc>
          <w:tcPr>
            <w:tcW w:w="2393" w:type="dxa"/>
            <w:shd w:val="clear" w:color="auto" w:fill="FFFFFF" w:themeFill="background1"/>
          </w:tcPr>
          <w:p w14:paraId="4CCF589C" w14:textId="3818630B" w:rsidR="003B0A90" w:rsidRPr="000C2E52" w:rsidRDefault="003B0A90" w:rsidP="004613AA">
            <w:pPr>
              <w:spacing w:after="160" w:line="259" w:lineRule="auto"/>
              <w:rPr>
                <w:sz w:val="18"/>
              </w:rPr>
            </w:pPr>
            <w:proofErr w:type="spellStart"/>
            <w:r w:rsidRPr="000C2E52">
              <w:rPr>
                <w:i/>
                <w:sz w:val="18"/>
              </w:rPr>
              <w:t>E.anglica</w:t>
            </w:r>
            <w:proofErr w:type="spellEnd"/>
            <w:r w:rsidRPr="000C2E52">
              <w:rPr>
                <w:sz w:val="18"/>
              </w:rPr>
              <w:t xml:space="preserve"> (A1766)</w:t>
            </w:r>
          </w:p>
        </w:tc>
        <w:tc>
          <w:tcPr>
            <w:tcW w:w="2406" w:type="dxa"/>
            <w:shd w:val="clear" w:color="auto" w:fill="FFFFFF" w:themeFill="background1"/>
          </w:tcPr>
          <w:p w14:paraId="498738F4" w14:textId="77777777" w:rsidR="003B0A90" w:rsidRPr="000C2E52" w:rsidRDefault="003B0A90" w:rsidP="004613AA">
            <w:pPr>
              <w:spacing w:after="160" w:line="259" w:lineRule="auto"/>
              <w:rPr>
                <w:sz w:val="18"/>
              </w:rPr>
            </w:pPr>
            <w:r w:rsidRPr="000C2E52">
              <w:rPr>
                <w:sz w:val="18"/>
              </w:rPr>
              <w:t>Cheddar, Somerset</w:t>
            </w:r>
          </w:p>
        </w:tc>
        <w:tc>
          <w:tcPr>
            <w:tcW w:w="2283" w:type="dxa"/>
            <w:shd w:val="clear" w:color="auto" w:fill="FFFFFF" w:themeFill="background1"/>
          </w:tcPr>
          <w:p w14:paraId="63A0D223" w14:textId="77777777" w:rsidR="003B0A90" w:rsidRPr="000C2E52" w:rsidRDefault="003B0A90" w:rsidP="004613AA">
            <w:pPr>
              <w:spacing w:after="160" w:line="259" w:lineRule="auto"/>
              <w:rPr>
                <w:sz w:val="18"/>
              </w:rPr>
            </w:pPr>
            <w:r w:rsidRPr="000C2E52">
              <w:rPr>
                <w:sz w:val="18"/>
              </w:rPr>
              <w:t>ST 47731 54156</w:t>
            </w:r>
          </w:p>
        </w:tc>
      </w:tr>
      <w:tr w:rsidR="003B0A90" w:rsidRPr="000C2E52" w14:paraId="2E18F453" w14:textId="77777777" w:rsidTr="000C2E52">
        <w:tc>
          <w:tcPr>
            <w:tcW w:w="1934" w:type="dxa"/>
            <w:shd w:val="clear" w:color="auto" w:fill="FFFFFF" w:themeFill="background1"/>
          </w:tcPr>
          <w:p w14:paraId="3987051E" w14:textId="3AF2A035" w:rsidR="003B0A90" w:rsidRPr="000C2E52" w:rsidRDefault="00241A9D" w:rsidP="004613AA">
            <w:pPr>
              <w:rPr>
                <w:sz w:val="18"/>
              </w:rPr>
            </w:pPr>
            <w:r w:rsidRPr="000C2E52">
              <w:rPr>
                <w:sz w:val="18"/>
              </w:rPr>
              <w:t>2</w:t>
            </w:r>
          </w:p>
        </w:tc>
        <w:tc>
          <w:tcPr>
            <w:tcW w:w="2393" w:type="dxa"/>
            <w:shd w:val="clear" w:color="auto" w:fill="FFFFFF" w:themeFill="background1"/>
          </w:tcPr>
          <w:p w14:paraId="46E38199" w14:textId="7F8201AB" w:rsidR="003B0A90" w:rsidRPr="000C2E52" w:rsidRDefault="003B0A90" w:rsidP="004613AA">
            <w:pPr>
              <w:spacing w:after="160" w:line="259" w:lineRule="auto"/>
              <w:rPr>
                <w:sz w:val="18"/>
              </w:rPr>
            </w:pPr>
            <w:proofErr w:type="spellStart"/>
            <w:r w:rsidRPr="000C2E52">
              <w:rPr>
                <w:i/>
                <w:sz w:val="18"/>
              </w:rPr>
              <w:t>E.vigursii</w:t>
            </w:r>
            <w:proofErr w:type="spellEnd"/>
            <w:r w:rsidRPr="000C2E52">
              <w:rPr>
                <w:i/>
                <w:sz w:val="18"/>
              </w:rPr>
              <w:t xml:space="preserve"> </w:t>
            </w:r>
            <w:r w:rsidRPr="000C2E52">
              <w:rPr>
                <w:sz w:val="18"/>
              </w:rPr>
              <w:t>(V1761)</w:t>
            </w:r>
          </w:p>
        </w:tc>
        <w:tc>
          <w:tcPr>
            <w:tcW w:w="2406" w:type="dxa"/>
            <w:shd w:val="clear" w:color="auto" w:fill="FFFFFF" w:themeFill="background1"/>
          </w:tcPr>
          <w:p w14:paraId="20EF9A62" w14:textId="77777777" w:rsidR="003B0A90" w:rsidRPr="000C2E52" w:rsidRDefault="003B0A90" w:rsidP="004613AA">
            <w:pPr>
              <w:spacing w:after="160" w:line="259" w:lineRule="auto"/>
              <w:rPr>
                <w:sz w:val="18"/>
              </w:rPr>
            </w:pPr>
            <w:r w:rsidRPr="000C2E52">
              <w:rPr>
                <w:sz w:val="18"/>
              </w:rPr>
              <w:t>St Agnes Head, Cornwall</w:t>
            </w:r>
          </w:p>
        </w:tc>
        <w:tc>
          <w:tcPr>
            <w:tcW w:w="2283" w:type="dxa"/>
            <w:shd w:val="clear" w:color="auto" w:fill="FFFFFF" w:themeFill="background1"/>
          </w:tcPr>
          <w:p w14:paraId="2302663D" w14:textId="77777777" w:rsidR="003B0A90" w:rsidRPr="000C2E52" w:rsidRDefault="003B0A90" w:rsidP="004613AA">
            <w:pPr>
              <w:spacing w:after="160" w:line="259" w:lineRule="auto"/>
              <w:rPr>
                <w:sz w:val="18"/>
              </w:rPr>
            </w:pPr>
            <w:r w:rsidRPr="000C2E52">
              <w:rPr>
                <w:sz w:val="18"/>
              </w:rPr>
              <w:t>SW 5899 4328</w:t>
            </w:r>
          </w:p>
        </w:tc>
      </w:tr>
      <w:tr w:rsidR="003B0A90" w:rsidRPr="000C2E52" w14:paraId="28114219" w14:textId="77777777" w:rsidTr="000C2E52">
        <w:tc>
          <w:tcPr>
            <w:tcW w:w="1934" w:type="dxa"/>
            <w:shd w:val="clear" w:color="auto" w:fill="FFFFFF" w:themeFill="background1"/>
          </w:tcPr>
          <w:p w14:paraId="16629E8B" w14:textId="08F8DD29" w:rsidR="003B0A90" w:rsidRPr="000C2E52" w:rsidRDefault="00241A9D" w:rsidP="004613AA">
            <w:pPr>
              <w:rPr>
                <w:sz w:val="18"/>
              </w:rPr>
            </w:pPr>
            <w:r w:rsidRPr="000C2E52">
              <w:rPr>
                <w:sz w:val="18"/>
              </w:rPr>
              <w:t>2</w:t>
            </w:r>
          </w:p>
        </w:tc>
        <w:tc>
          <w:tcPr>
            <w:tcW w:w="2393" w:type="dxa"/>
            <w:shd w:val="clear" w:color="auto" w:fill="FFFFFF" w:themeFill="background1"/>
          </w:tcPr>
          <w:p w14:paraId="0E61D68B" w14:textId="0BDC1D74" w:rsidR="003B0A90" w:rsidRPr="000C2E52" w:rsidRDefault="003B0A90" w:rsidP="004613AA">
            <w:pPr>
              <w:spacing w:after="160" w:line="259" w:lineRule="auto"/>
              <w:rPr>
                <w:sz w:val="18"/>
              </w:rPr>
            </w:pPr>
            <w:proofErr w:type="spellStart"/>
            <w:r w:rsidRPr="000C2E52">
              <w:rPr>
                <w:i/>
                <w:sz w:val="18"/>
              </w:rPr>
              <w:t>E.tetraquetra</w:t>
            </w:r>
            <w:proofErr w:type="spellEnd"/>
            <w:r w:rsidRPr="000C2E52">
              <w:rPr>
                <w:sz w:val="18"/>
              </w:rPr>
              <w:t xml:space="preserve"> (T1761)</w:t>
            </w:r>
          </w:p>
        </w:tc>
        <w:tc>
          <w:tcPr>
            <w:tcW w:w="2406" w:type="dxa"/>
            <w:shd w:val="clear" w:color="auto" w:fill="FFFFFF" w:themeFill="background1"/>
          </w:tcPr>
          <w:p w14:paraId="5A70436C" w14:textId="77777777" w:rsidR="003B0A90" w:rsidRPr="000C2E52" w:rsidRDefault="003B0A90" w:rsidP="004613AA">
            <w:pPr>
              <w:spacing w:after="160" w:line="259" w:lineRule="auto"/>
              <w:rPr>
                <w:sz w:val="18"/>
              </w:rPr>
            </w:pPr>
            <w:r w:rsidRPr="000C2E52">
              <w:rPr>
                <w:sz w:val="18"/>
              </w:rPr>
              <w:t>St Agnes Head, Cornwall</w:t>
            </w:r>
          </w:p>
        </w:tc>
        <w:tc>
          <w:tcPr>
            <w:tcW w:w="2283" w:type="dxa"/>
            <w:shd w:val="clear" w:color="auto" w:fill="FFFFFF" w:themeFill="background1"/>
          </w:tcPr>
          <w:p w14:paraId="1FD77787" w14:textId="77777777" w:rsidR="003B0A90" w:rsidRPr="000C2E52" w:rsidRDefault="003B0A90" w:rsidP="004613AA">
            <w:pPr>
              <w:spacing w:after="160" w:line="259" w:lineRule="auto"/>
              <w:rPr>
                <w:sz w:val="18"/>
              </w:rPr>
            </w:pPr>
            <w:r w:rsidRPr="000C2E52">
              <w:rPr>
                <w:sz w:val="18"/>
              </w:rPr>
              <w:t>SW 5899 4328</w:t>
            </w:r>
          </w:p>
        </w:tc>
      </w:tr>
      <w:tr w:rsidR="003B0A90" w:rsidRPr="000C2E52" w14:paraId="273FA850" w14:textId="77777777" w:rsidTr="000C2E52">
        <w:tc>
          <w:tcPr>
            <w:tcW w:w="1934" w:type="dxa"/>
            <w:shd w:val="clear" w:color="auto" w:fill="FFFFFF" w:themeFill="background1"/>
          </w:tcPr>
          <w:p w14:paraId="37F9530A" w14:textId="0A56F55A" w:rsidR="003B0A90" w:rsidRPr="000C2E52" w:rsidRDefault="00241A9D" w:rsidP="004613AA">
            <w:pPr>
              <w:rPr>
                <w:i/>
                <w:sz w:val="18"/>
              </w:rPr>
            </w:pPr>
            <w:r w:rsidRPr="000C2E52">
              <w:rPr>
                <w:sz w:val="18"/>
              </w:rPr>
              <w:t>2</w:t>
            </w:r>
          </w:p>
        </w:tc>
        <w:tc>
          <w:tcPr>
            <w:tcW w:w="2393" w:type="dxa"/>
            <w:shd w:val="clear" w:color="auto" w:fill="FFFFFF" w:themeFill="background1"/>
          </w:tcPr>
          <w:p w14:paraId="39217A92" w14:textId="60690533" w:rsidR="003B0A90" w:rsidRPr="000C2E52" w:rsidRDefault="003B0A90" w:rsidP="004613AA">
            <w:pPr>
              <w:spacing w:after="160" w:line="259" w:lineRule="auto"/>
              <w:rPr>
                <w:sz w:val="18"/>
              </w:rPr>
            </w:pPr>
            <w:proofErr w:type="spellStart"/>
            <w:r w:rsidRPr="000C2E52">
              <w:rPr>
                <w:i/>
                <w:sz w:val="18"/>
              </w:rPr>
              <w:t>E.micrantha</w:t>
            </w:r>
            <w:proofErr w:type="spellEnd"/>
            <w:r w:rsidRPr="000C2E52">
              <w:rPr>
                <w:sz w:val="18"/>
              </w:rPr>
              <w:t xml:space="preserve"> (M1767)</w:t>
            </w:r>
          </w:p>
        </w:tc>
        <w:tc>
          <w:tcPr>
            <w:tcW w:w="2406" w:type="dxa"/>
            <w:shd w:val="clear" w:color="auto" w:fill="FFFFFF" w:themeFill="background1"/>
          </w:tcPr>
          <w:p w14:paraId="54680370" w14:textId="77777777" w:rsidR="003B0A90" w:rsidRPr="000C2E52" w:rsidRDefault="003B0A90" w:rsidP="004613AA">
            <w:pPr>
              <w:spacing w:after="160" w:line="259" w:lineRule="auto"/>
              <w:rPr>
                <w:sz w:val="18"/>
              </w:rPr>
            </w:pPr>
            <w:r w:rsidRPr="000C2E52">
              <w:rPr>
                <w:sz w:val="18"/>
              </w:rPr>
              <w:t>Borrowdale, Cumbria</w:t>
            </w:r>
          </w:p>
        </w:tc>
        <w:tc>
          <w:tcPr>
            <w:tcW w:w="2283" w:type="dxa"/>
            <w:shd w:val="clear" w:color="auto" w:fill="FFFFFF" w:themeFill="background1"/>
          </w:tcPr>
          <w:p w14:paraId="3558B5B5" w14:textId="77777777" w:rsidR="003B0A90" w:rsidRPr="000C2E52" w:rsidRDefault="003B0A90" w:rsidP="004613AA">
            <w:pPr>
              <w:spacing w:after="160" w:line="259" w:lineRule="auto"/>
              <w:rPr>
                <w:sz w:val="18"/>
              </w:rPr>
            </w:pPr>
            <w:r w:rsidRPr="000C2E52">
              <w:rPr>
                <w:sz w:val="18"/>
              </w:rPr>
              <w:t>NY 2468 1631</w:t>
            </w:r>
          </w:p>
        </w:tc>
      </w:tr>
      <w:tr w:rsidR="003B0A90" w:rsidRPr="000C2E52" w14:paraId="5D2186C1" w14:textId="77777777" w:rsidTr="000C2E52">
        <w:tc>
          <w:tcPr>
            <w:tcW w:w="1934" w:type="dxa"/>
            <w:shd w:val="clear" w:color="auto" w:fill="FFFFFF" w:themeFill="background1"/>
          </w:tcPr>
          <w:p w14:paraId="00C88853" w14:textId="7314D432" w:rsidR="003B0A90" w:rsidRPr="000C2E52" w:rsidRDefault="00241A9D" w:rsidP="004613AA">
            <w:pPr>
              <w:rPr>
                <w:i/>
                <w:sz w:val="18"/>
              </w:rPr>
            </w:pPr>
            <w:r w:rsidRPr="000C2E52">
              <w:rPr>
                <w:sz w:val="18"/>
              </w:rPr>
              <w:t>2</w:t>
            </w:r>
          </w:p>
        </w:tc>
        <w:tc>
          <w:tcPr>
            <w:tcW w:w="2393" w:type="dxa"/>
            <w:shd w:val="clear" w:color="auto" w:fill="FFFFFF" w:themeFill="background1"/>
          </w:tcPr>
          <w:p w14:paraId="5028CA72" w14:textId="72F3747B" w:rsidR="003B0A90" w:rsidRPr="000C2E52" w:rsidRDefault="003B0A90" w:rsidP="004613AA">
            <w:pPr>
              <w:spacing w:after="160" w:line="259" w:lineRule="auto"/>
              <w:rPr>
                <w:sz w:val="18"/>
              </w:rPr>
            </w:pPr>
            <w:proofErr w:type="spellStart"/>
            <w:r w:rsidRPr="000C2E52">
              <w:rPr>
                <w:i/>
                <w:sz w:val="18"/>
              </w:rPr>
              <w:t>E.micrantha</w:t>
            </w:r>
            <w:proofErr w:type="spellEnd"/>
            <w:r w:rsidRPr="000C2E52">
              <w:rPr>
                <w:i/>
                <w:sz w:val="18"/>
              </w:rPr>
              <w:t xml:space="preserve"> </w:t>
            </w:r>
            <w:r w:rsidRPr="000C2E52">
              <w:rPr>
                <w:sz w:val="18"/>
              </w:rPr>
              <w:t>(M1768)</w:t>
            </w:r>
          </w:p>
        </w:tc>
        <w:tc>
          <w:tcPr>
            <w:tcW w:w="2406" w:type="dxa"/>
            <w:shd w:val="clear" w:color="auto" w:fill="FFFFFF" w:themeFill="background1"/>
          </w:tcPr>
          <w:p w14:paraId="47EB58E5" w14:textId="77777777" w:rsidR="003B0A90" w:rsidRPr="000C2E52" w:rsidRDefault="003B0A90" w:rsidP="004613AA">
            <w:pPr>
              <w:spacing w:after="160" w:line="259" w:lineRule="auto"/>
              <w:rPr>
                <w:sz w:val="18"/>
              </w:rPr>
            </w:pPr>
            <w:proofErr w:type="spellStart"/>
            <w:r w:rsidRPr="000C2E52">
              <w:rPr>
                <w:sz w:val="18"/>
              </w:rPr>
              <w:t>Alness</w:t>
            </w:r>
            <w:proofErr w:type="spellEnd"/>
            <w:r w:rsidRPr="000C2E52">
              <w:rPr>
                <w:sz w:val="18"/>
              </w:rPr>
              <w:t>, Scotland</w:t>
            </w:r>
          </w:p>
        </w:tc>
        <w:tc>
          <w:tcPr>
            <w:tcW w:w="2283" w:type="dxa"/>
            <w:shd w:val="clear" w:color="auto" w:fill="FFFFFF" w:themeFill="background1"/>
          </w:tcPr>
          <w:p w14:paraId="2ABE2F18" w14:textId="77777777" w:rsidR="003B0A90" w:rsidRPr="000C2E52" w:rsidRDefault="003B0A90" w:rsidP="004613AA">
            <w:pPr>
              <w:spacing w:after="160" w:line="259" w:lineRule="auto"/>
              <w:rPr>
                <w:sz w:val="18"/>
              </w:rPr>
            </w:pPr>
            <w:r w:rsidRPr="000C2E52">
              <w:rPr>
                <w:sz w:val="18"/>
              </w:rPr>
              <w:t>NH 5521 7126</w:t>
            </w:r>
          </w:p>
        </w:tc>
      </w:tr>
      <w:tr w:rsidR="003B0A90" w:rsidRPr="000C2E52" w14:paraId="70DC5758" w14:textId="77777777" w:rsidTr="000C2E52">
        <w:tc>
          <w:tcPr>
            <w:tcW w:w="1934" w:type="dxa"/>
            <w:shd w:val="clear" w:color="auto" w:fill="FFFFFF" w:themeFill="background1"/>
          </w:tcPr>
          <w:p w14:paraId="515BE543" w14:textId="63D1854F" w:rsidR="003B0A90" w:rsidRPr="000C2E52" w:rsidRDefault="00241A9D" w:rsidP="004613AA">
            <w:pPr>
              <w:rPr>
                <w:i/>
                <w:sz w:val="18"/>
              </w:rPr>
            </w:pPr>
            <w:r w:rsidRPr="000C2E52">
              <w:rPr>
                <w:sz w:val="18"/>
              </w:rPr>
              <w:t>2</w:t>
            </w:r>
          </w:p>
        </w:tc>
        <w:tc>
          <w:tcPr>
            <w:tcW w:w="2393" w:type="dxa"/>
            <w:shd w:val="clear" w:color="auto" w:fill="FFFFFF" w:themeFill="background1"/>
          </w:tcPr>
          <w:p w14:paraId="6A3B8E8D" w14:textId="28229286" w:rsidR="003B0A90" w:rsidRPr="000C2E52" w:rsidRDefault="003B0A90" w:rsidP="004613AA">
            <w:pPr>
              <w:spacing w:after="160" w:line="259" w:lineRule="auto"/>
              <w:rPr>
                <w:sz w:val="18"/>
              </w:rPr>
            </w:pPr>
            <w:proofErr w:type="spellStart"/>
            <w:r w:rsidRPr="000C2E52">
              <w:rPr>
                <w:i/>
                <w:sz w:val="18"/>
              </w:rPr>
              <w:t>E.micrantha</w:t>
            </w:r>
            <w:proofErr w:type="spellEnd"/>
            <w:r w:rsidRPr="000C2E52">
              <w:rPr>
                <w:sz w:val="18"/>
              </w:rPr>
              <w:t xml:space="preserve"> (M1769)</w:t>
            </w:r>
          </w:p>
        </w:tc>
        <w:tc>
          <w:tcPr>
            <w:tcW w:w="2406" w:type="dxa"/>
            <w:shd w:val="clear" w:color="auto" w:fill="FFFFFF" w:themeFill="background1"/>
          </w:tcPr>
          <w:p w14:paraId="09D89B68" w14:textId="77777777" w:rsidR="003B0A90" w:rsidRPr="000C2E52" w:rsidRDefault="003B0A90" w:rsidP="004613AA">
            <w:pPr>
              <w:spacing w:after="160" w:line="259" w:lineRule="auto"/>
              <w:rPr>
                <w:sz w:val="18"/>
              </w:rPr>
            </w:pPr>
            <w:r w:rsidRPr="000C2E52">
              <w:rPr>
                <w:sz w:val="18"/>
              </w:rPr>
              <w:t>Orkney, Scotland</w:t>
            </w:r>
          </w:p>
        </w:tc>
        <w:tc>
          <w:tcPr>
            <w:tcW w:w="2283" w:type="dxa"/>
            <w:shd w:val="clear" w:color="auto" w:fill="FFFFFF" w:themeFill="background1"/>
          </w:tcPr>
          <w:p w14:paraId="55CE92A3" w14:textId="77777777" w:rsidR="003B0A90" w:rsidRPr="000C2E52" w:rsidRDefault="003B0A90" w:rsidP="004613AA">
            <w:pPr>
              <w:spacing w:after="160" w:line="259" w:lineRule="auto"/>
              <w:rPr>
                <w:sz w:val="18"/>
              </w:rPr>
            </w:pPr>
            <w:r w:rsidRPr="000C2E52">
              <w:rPr>
                <w:sz w:val="18"/>
              </w:rPr>
              <w:t>HY 321 055</w:t>
            </w:r>
          </w:p>
        </w:tc>
      </w:tr>
    </w:tbl>
    <w:p w14:paraId="3F7A35D5" w14:textId="6EA806AB" w:rsidR="005F6DD1" w:rsidRPr="00EF61D4" w:rsidRDefault="005F6DD1" w:rsidP="00EA3894">
      <w:pPr>
        <w:rPr>
          <w:u w:val="single"/>
        </w:rPr>
      </w:pPr>
    </w:p>
    <w:p w14:paraId="012FB16E" w14:textId="77777777" w:rsidR="00107DF7" w:rsidRDefault="00107DF7">
      <w:r>
        <w:br w:type="page"/>
      </w:r>
    </w:p>
    <w:p w14:paraId="1F740E43" w14:textId="1A3BBF89" w:rsidR="000B122E" w:rsidRPr="00462C36" w:rsidRDefault="000B122E" w:rsidP="000B122E">
      <w:r w:rsidRPr="00462C36">
        <w:lastRenderedPageBreak/>
        <w:t xml:space="preserve">Table </w:t>
      </w:r>
      <w:r>
        <w:t>7</w:t>
      </w:r>
      <w:r w:rsidRPr="00462C36">
        <w:t xml:space="preserve">: </w:t>
      </w:r>
      <w:r>
        <w:t>Plant names, attributes and collection sources for host species used in Experiment 2.</w:t>
      </w:r>
    </w:p>
    <w:tbl>
      <w:tblPr>
        <w:tblStyle w:val="TableGrid"/>
        <w:tblW w:w="9008" w:type="dxa"/>
        <w:tblLook w:val="04A0" w:firstRow="1" w:lastRow="0" w:firstColumn="1" w:lastColumn="0" w:noHBand="0" w:noVBand="1"/>
      </w:tblPr>
      <w:tblGrid>
        <w:gridCol w:w="2364"/>
        <w:gridCol w:w="2255"/>
        <w:gridCol w:w="2490"/>
        <w:gridCol w:w="1899"/>
      </w:tblGrid>
      <w:tr w:rsidR="000B122E" w:rsidRPr="000E4406" w14:paraId="6E5BA496" w14:textId="77777777" w:rsidTr="00A3101C">
        <w:trPr>
          <w:trHeight w:val="377"/>
        </w:trPr>
        <w:tc>
          <w:tcPr>
            <w:tcW w:w="2364" w:type="dxa"/>
          </w:tcPr>
          <w:p w14:paraId="4253D3AA" w14:textId="77777777" w:rsidR="000B122E" w:rsidRPr="000E4406" w:rsidRDefault="000B122E" w:rsidP="00A3101C">
            <w:pPr>
              <w:rPr>
                <w:b/>
                <w:sz w:val="18"/>
              </w:rPr>
            </w:pPr>
            <w:r w:rsidRPr="000E4406">
              <w:rPr>
                <w:b/>
                <w:sz w:val="18"/>
              </w:rPr>
              <w:t>Host species</w:t>
            </w:r>
          </w:p>
        </w:tc>
        <w:tc>
          <w:tcPr>
            <w:tcW w:w="2255" w:type="dxa"/>
          </w:tcPr>
          <w:p w14:paraId="24EC0ADC" w14:textId="77777777" w:rsidR="000B122E" w:rsidRPr="000E4406" w:rsidRDefault="000B122E" w:rsidP="00A3101C">
            <w:pPr>
              <w:rPr>
                <w:b/>
                <w:sz w:val="18"/>
              </w:rPr>
            </w:pPr>
            <w:r w:rsidRPr="000E4406">
              <w:rPr>
                <w:b/>
                <w:sz w:val="18"/>
              </w:rPr>
              <w:t>Authority</w:t>
            </w:r>
          </w:p>
        </w:tc>
        <w:tc>
          <w:tcPr>
            <w:tcW w:w="2490" w:type="dxa"/>
          </w:tcPr>
          <w:p w14:paraId="0E695532" w14:textId="77777777" w:rsidR="000B122E" w:rsidRPr="000E4406" w:rsidRDefault="000B122E" w:rsidP="00A3101C">
            <w:pPr>
              <w:rPr>
                <w:b/>
                <w:sz w:val="18"/>
              </w:rPr>
            </w:pPr>
            <w:r w:rsidRPr="000E4406">
              <w:rPr>
                <w:b/>
                <w:sz w:val="18"/>
              </w:rPr>
              <w:t>Source/Location</w:t>
            </w:r>
          </w:p>
        </w:tc>
        <w:tc>
          <w:tcPr>
            <w:tcW w:w="1899" w:type="dxa"/>
          </w:tcPr>
          <w:p w14:paraId="79F60646" w14:textId="77777777" w:rsidR="000B122E" w:rsidRPr="000E4406" w:rsidRDefault="000B122E" w:rsidP="00A3101C">
            <w:pPr>
              <w:rPr>
                <w:b/>
                <w:sz w:val="18"/>
              </w:rPr>
            </w:pPr>
            <w:r w:rsidRPr="000E4406">
              <w:rPr>
                <w:b/>
                <w:sz w:val="18"/>
              </w:rPr>
              <w:t>Plant status</w:t>
            </w:r>
          </w:p>
        </w:tc>
      </w:tr>
      <w:tr w:rsidR="000B122E" w:rsidRPr="000E4406" w14:paraId="18C1685A" w14:textId="77777777" w:rsidTr="00A3101C">
        <w:trPr>
          <w:trHeight w:val="757"/>
        </w:trPr>
        <w:tc>
          <w:tcPr>
            <w:tcW w:w="2364" w:type="dxa"/>
          </w:tcPr>
          <w:p w14:paraId="4CC603C1" w14:textId="77777777" w:rsidR="000B122E" w:rsidRPr="000E4406" w:rsidRDefault="000B122E" w:rsidP="00A3101C">
            <w:pPr>
              <w:rPr>
                <w:i/>
                <w:sz w:val="18"/>
              </w:rPr>
            </w:pPr>
            <w:r w:rsidRPr="000E4406">
              <w:rPr>
                <w:i/>
                <w:sz w:val="18"/>
              </w:rPr>
              <w:t xml:space="preserve">Agrostis </w:t>
            </w:r>
            <w:proofErr w:type="spellStart"/>
            <w:r w:rsidRPr="000E4406">
              <w:rPr>
                <w:i/>
                <w:sz w:val="18"/>
              </w:rPr>
              <w:t>curtisii</w:t>
            </w:r>
            <w:proofErr w:type="spellEnd"/>
          </w:p>
        </w:tc>
        <w:tc>
          <w:tcPr>
            <w:tcW w:w="2255" w:type="dxa"/>
          </w:tcPr>
          <w:p w14:paraId="638AE74A" w14:textId="77777777" w:rsidR="000B122E" w:rsidRPr="000E4406" w:rsidRDefault="000B122E" w:rsidP="00A3101C">
            <w:pPr>
              <w:rPr>
                <w:sz w:val="18"/>
              </w:rPr>
            </w:pPr>
            <w:proofErr w:type="spellStart"/>
            <w:r w:rsidRPr="000E4406">
              <w:rPr>
                <w:sz w:val="18"/>
              </w:rPr>
              <w:t>Kergu</w:t>
            </w:r>
            <w:r w:rsidRPr="000E4406">
              <w:rPr>
                <w:rFonts w:ascii="Calibri" w:hAnsi="Calibri"/>
                <w:sz w:val="18"/>
              </w:rPr>
              <w:t>é</w:t>
            </w:r>
            <w:r w:rsidRPr="000E4406">
              <w:rPr>
                <w:sz w:val="18"/>
              </w:rPr>
              <w:t>len</w:t>
            </w:r>
            <w:proofErr w:type="spellEnd"/>
          </w:p>
        </w:tc>
        <w:tc>
          <w:tcPr>
            <w:tcW w:w="2490" w:type="dxa"/>
          </w:tcPr>
          <w:p w14:paraId="62D7FC77" w14:textId="77777777" w:rsidR="000B122E" w:rsidRPr="000E4406" w:rsidRDefault="000B122E" w:rsidP="00A3101C">
            <w:pPr>
              <w:rPr>
                <w:sz w:val="18"/>
              </w:rPr>
            </w:pPr>
            <w:proofErr w:type="spellStart"/>
            <w:r w:rsidRPr="000E4406">
              <w:rPr>
                <w:sz w:val="18"/>
              </w:rPr>
              <w:t>Millenium</w:t>
            </w:r>
            <w:proofErr w:type="spellEnd"/>
            <w:r w:rsidRPr="000E4406">
              <w:rPr>
                <w:sz w:val="18"/>
              </w:rPr>
              <w:t xml:space="preserve"> Seed Bank, Kew Gardens</w:t>
            </w:r>
          </w:p>
        </w:tc>
        <w:tc>
          <w:tcPr>
            <w:tcW w:w="1899" w:type="dxa"/>
          </w:tcPr>
          <w:p w14:paraId="12FD415E" w14:textId="77777777" w:rsidR="000B122E" w:rsidRPr="000E4406" w:rsidRDefault="000B122E" w:rsidP="00A3101C">
            <w:pPr>
              <w:rPr>
                <w:sz w:val="18"/>
              </w:rPr>
            </w:pPr>
            <w:r w:rsidRPr="000E4406">
              <w:rPr>
                <w:sz w:val="18"/>
              </w:rPr>
              <w:t>Seed</w:t>
            </w:r>
          </w:p>
        </w:tc>
      </w:tr>
      <w:tr w:rsidR="000B122E" w:rsidRPr="000E4406" w14:paraId="31B579FB" w14:textId="77777777" w:rsidTr="00A3101C">
        <w:trPr>
          <w:trHeight w:val="757"/>
        </w:trPr>
        <w:tc>
          <w:tcPr>
            <w:tcW w:w="2364" w:type="dxa"/>
          </w:tcPr>
          <w:p w14:paraId="4ECCF6D2" w14:textId="77777777" w:rsidR="000B122E" w:rsidRPr="000E4406" w:rsidRDefault="000B122E" w:rsidP="00A3101C">
            <w:pPr>
              <w:rPr>
                <w:i/>
                <w:sz w:val="18"/>
              </w:rPr>
            </w:pPr>
            <w:proofErr w:type="spellStart"/>
            <w:r w:rsidRPr="000E4406">
              <w:rPr>
                <w:i/>
                <w:sz w:val="18"/>
              </w:rPr>
              <w:t>Calluna</w:t>
            </w:r>
            <w:proofErr w:type="spellEnd"/>
            <w:r w:rsidRPr="000E4406">
              <w:rPr>
                <w:i/>
                <w:sz w:val="18"/>
              </w:rPr>
              <w:t xml:space="preserve"> vulgaris</w:t>
            </w:r>
          </w:p>
        </w:tc>
        <w:tc>
          <w:tcPr>
            <w:tcW w:w="2255" w:type="dxa"/>
          </w:tcPr>
          <w:p w14:paraId="2825C3FC" w14:textId="77777777" w:rsidR="000B122E" w:rsidRPr="000E4406" w:rsidRDefault="000B122E" w:rsidP="00A3101C">
            <w:pPr>
              <w:rPr>
                <w:sz w:val="18"/>
              </w:rPr>
            </w:pPr>
            <w:r w:rsidRPr="000E4406">
              <w:rPr>
                <w:sz w:val="18"/>
              </w:rPr>
              <w:t>(L.) Hull</w:t>
            </w:r>
          </w:p>
        </w:tc>
        <w:tc>
          <w:tcPr>
            <w:tcW w:w="2490" w:type="dxa"/>
          </w:tcPr>
          <w:p w14:paraId="4BDC7163" w14:textId="77777777" w:rsidR="000B122E" w:rsidRPr="000E4406" w:rsidRDefault="000B122E" w:rsidP="00A3101C">
            <w:pPr>
              <w:rPr>
                <w:sz w:val="18"/>
              </w:rPr>
            </w:pPr>
            <w:r w:rsidRPr="000E4406">
              <w:rPr>
                <w:sz w:val="18"/>
              </w:rPr>
              <w:t>RBGE</w:t>
            </w:r>
          </w:p>
        </w:tc>
        <w:tc>
          <w:tcPr>
            <w:tcW w:w="1899" w:type="dxa"/>
          </w:tcPr>
          <w:p w14:paraId="62F6D0CF" w14:textId="77777777" w:rsidR="000B122E" w:rsidRPr="000E4406" w:rsidRDefault="000B122E" w:rsidP="00A3101C">
            <w:pPr>
              <w:rPr>
                <w:sz w:val="18"/>
              </w:rPr>
            </w:pPr>
            <w:r w:rsidRPr="000E4406">
              <w:rPr>
                <w:sz w:val="18"/>
              </w:rPr>
              <w:t>Seed, but small plants from cuttings</w:t>
            </w:r>
          </w:p>
        </w:tc>
      </w:tr>
      <w:tr w:rsidR="000B122E" w:rsidRPr="000E4406" w14:paraId="6CFD41AD" w14:textId="77777777" w:rsidTr="00A3101C">
        <w:trPr>
          <w:trHeight w:val="757"/>
        </w:trPr>
        <w:tc>
          <w:tcPr>
            <w:tcW w:w="2364" w:type="dxa"/>
          </w:tcPr>
          <w:p w14:paraId="1A15516D" w14:textId="77777777" w:rsidR="000B122E" w:rsidRPr="000E4406" w:rsidRDefault="000B122E" w:rsidP="00A3101C">
            <w:pPr>
              <w:rPr>
                <w:i/>
                <w:sz w:val="18"/>
              </w:rPr>
            </w:pPr>
            <w:proofErr w:type="spellStart"/>
            <w:r w:rsidRPr="000E4406">
              <w:rPr>
                <w:i/>
                <w:sz w:val="18"/>
              </w:rPr>
              <w:t>Deschampsia</w:t>
            </w:r>
            <w:proofErr w:type="spellEnd"/>
            <w:r w:rsidRPr="000E4406">
              <w:rPr>
                <w:i/>
                <w:sz w:val="18"/>
              </w:rPr>
              <w:t xml:space="preserve"> (</w:t>
            </w:r>
            <w:proofErr w:type="spellStart"/>
            <w:r w:rsidRPr="000E4406">
              <w:rPr>
                <w:i/>
                <w:sz w:val="18"/>
              </w:rPr>
              <w:t>Avenella</w:t>
            </w:r>
            <w:proofErr w:type="spellEnd"/>
            <w:r w:rsidRPr="000E4406">
              <w:rPr>
                <w:i/>
                <w:sz w:val="18"/>
              </w:rPr>
              <w:t xml:space="preserve">) </w:t>
            </w:r>
            <w:proofErr w:type="spellStart"/>
            <w:r w:rsidRPr="000E4406">
              <w:rPr>
                <w:i/>
                <w:sz w:val="18"/>
              </w:rPr>
              <w:t>flexuosa</w:t>
            </w:r>
            <w:proofErr w:type="spellEnd"/>
          </w:p>
        </w:tc>
        <w:tc>
          <w:tcPr>
            <w:tcW w:w="2255" w:type="dxa"/>
          </w:tcPr>
          <w:p w14:paraId="3EE181C3" w14:textId="77777777" w:rsidR="000B122E" w:rsidRPr="000E4406" w:rsidRDefault="000B122E" w:rsidP="00A3101C">
            <w:pPr>
              <w:rPr>
                <w:sz w:val="18"/>
              </w:rPr>
            </w:pPr>
            <w:r w:rsidRPr="000E4406">
              <w:rPr>
                <w:sz w:val="18"/>
              </w:rPr>
              <w:t xml:space="preserve">(L.) </w:t>
            </w:r>
            <w:proofErr w:type="spellStart"/>
            <w:r w:rsidRPr="000E4406">
              <w:rPr>
                <w:sz w:val="18"/>
              </w:rPr>
              <w:t>Trin</w:t>
            </w:r>
            <w:proofErr w:type="spellEnd"/>
            <w:r w:rsidRPr="000E4406">
              <w:rPr>
                <w:sz w:val="18"/>
              </w:rPr>
              <w:t>.</w:t>
            </w:r>
          </w:p>
        </w:tc>
        <w:tc>
          <w:tcPr>
            <w:tcW w:w="2490" w:type="dxa"/>
          </w:tcPr>
          <w:p w14:paraId="6C3BF466" w14:textId="77777777" w:rsidR="000B122E" w:rsidRPr="000E4406" w:rsidRDefault="000B122E" w:rsidP="00A3101C">
            <w:pPr>
              <w:rPr>
                <w:sz w:val="18"/>
              </w:rPr>
            </w:pPr>
            <w:r w:rsidRPr="000E4406">
              <w:rPr>
                <w:sz w:val="18"/>
              </w:rPr>
              <w:t>Chiltern Seeds</w:t>
            </w:r>
          </w:p>
        </w:tc>
        <w:tc>
          <w:tcPr>
            <w:tcW w:w="1899" w:type="dxa"/>
          </w:tcPr>
          <w:p w14:paraId="531BCFBC" w14:textId="77777777" w:rsidR="000B122E" w:rsidRPr="000E4406" w:rsidRDefault="000B122E" w:rsidP="00A3101C">
            <w:pPr>
              <w:rPr>
                <w:sz w:val="18"/>
              </w:rPr>
            </w:pPr>
            <w:r w:rsidRPr="000E4406">
              <w:rPr>
                <w:sz w:val="18"/>
              </w:rPr>
              <w:t>Seed</w:t>
            </w:r>
          </w:p>
        </w:tc>
      </w:tr>
      <w:tr w:rsidR="000B122E" w:rsidRPr="000E4406" w14:paraId="301359D1" w14:textId="77777777" w:rsidTr="00A3101C">
        <w:trPr>
          <w:trHeight w:val="377"/>
        </w:trPr>
        <w:tc>
          <w:tcPr>
            <w:tcW w:w="2364" w:type="dxa"/>
          </w:tcPr>
          <w:p w14:paraId="4ACD76A5" w14:textId="77777777" w:rsidR="000B122E" w:rsidRPr="000E4406" w:rsidRDefault="000B122E" w:rsidP="00A3101C">
            <w:pPr>
              <w:rPr>
                <w:i/>
                <w:sz w:val="18"/>
              </w:rPr>
            </w:pPr>
            <w:r w:rsidRPr="000E4406">
              <w:rPr>
                <w:i/>
                <w:sz w:val="18"/>
              </w:rPr>
              <w:t xml:space="preserve">Festuca </w:t>
            </w:r>
            <w:proofErr w:type="spellStart"/>
            <w:r w:rsidRPr="000E4406">
              <w:rPr>
                <w:i/>
                <w:sz w:val="18"/>
              </w:rPr>
              <w:t>ovina</w:t>
            </w:r>
            <w:proofErr w:type="spellEnd"/>
          </w:p>
        </w:tc>
        <w:tc>
          <w:tcPr>
            <w:tcW w:w="2255" w:type="dxa"/>
          </w:tcPr>
          <w:p w14:paraId="474D67E4" w14:textId="77777777" w:rsidR="000B122E" w:rsidRPr="000E4406" w:rsidRDefault="000B122E" w:rsidP="00A3101C">
            <w:pPr>
              <w:rPr>
                <w:sz w:val="18"/>
              </w:rPr>
            </w:pPr>
            <w:r w:rsidRPr="000E4406">
              <w:rPr>
                <w:sz w:val="18"/>
              </w:rPr>
              <w:t>L.</w:t>
            </w:r>
          </w:p>
        </w:tc>
        <w:tc>
          <w:tcPr>
            <w:tcW w:w="2490" w:type="dxa"/>
          </w:tcPr>
          <w:p w14:paraId="7F976865" w14:textId="77777777" w:rsidR="000B122E" w:rsidRPr="000E4406" w:rsidRDefault="000B122E" w:rsidP="00A3101C">
            <w:pPr>
              <w:rPr>
                <w:sz w:val="18"/>
              </w:rPr>
            </w:pPr>
            <w:proofErr w:type="spellStart"/>
            <w:r w:rsidRPr="000E4406">
              <w:rPr>
                <w:sz w:val="18"/>
              </w:rPr>
              <w:t>Emorsgate</w:t>
            </w:r>
            <w:proofErr w:type="spellEnd"/>
          </w:p>
        </w:tc>
        <w:tc>
          <w:tcPr>
            <w:tcW w:w="1899" w:type="dxa"/>
          </w:tcPr>
          <w:p w14:paraId="6E8CF156" w14:textId="77777777" w:rsidR="000B122E" w:rsidRPr="000E4406" w:rsidRDefault="000B122E" w:rsidP="00A3101C">
            <w:pPr>
              <w:rPr>
                <w:sz w:val="18"/>
              </w:rPr>
            </w:pPr>
            <w:r w:rsidRPr="000E4406">
              <w:rPr>
                <w:sz w:val="18"/>
              </w:rPr>
              <w:t>Seed</w:t>
            </w:r>
          </w:p>
        </w:tc>
      </w:tr>
      <w:tr w:rsidR="000B122E" w:rsidRPr="000E4406" w14:paraId="236B900A" w14:textId="77777777" w:rsidTr="00A3101C">
        <w:trPr>
          <w:trHeight w:val="377"/>
        </w:trPr>
        <w:tc>
          <w:tcPr>
            <w:tcW w:w="2364" w:type="dxa"/>
          </w:tcPr>
          <w:p w14:paraId="71697E37" w14:textId="77777777" w:rsidR="000B122E" w:rsidRPr="000E4406" w:rsidRDefault="000B122E" w:rsidP="00A3101C">
            <w:pPr>
              <w:rPr>
                <w:i/>
                <w:sz w:val="18"/>
              </w:rPr>
            </w:pPr>
            <w:proofErr w:type="spellStart"/>
            <w:r w:rsidRPr="000E4406">
              <w:rPr>
                <w:i/>
                <w:sz w:val="18"/>
              </w:rPr>
              <w:t>Holcus</w:t>
            </w:r>
            <w:proofErr w:type="spellEnd"/>
            <w:r w:rsidRPr="000E4406">
              <w:rPr>
                <w:i/>
                <w:sz w:val="18"/>
              </w:rPr>
              <w:t xml:space="preserve"> </w:t>
            </w:r>
            <w:proofErr w:type="spellStart"/>
            <w:r w:rsidRPr="000E4406">
              <w:rPr>
                <w:i/>
                <w:sz w:val="18"/>
              </w:rPr>
              <w:t>lanatus</w:t>
            </w:r>
            <w:proofErr w:type="spellEnd"/>
          </w:p>
        </w:tc>
        <w:tc>
          <w:tcPr>
            <w:tcW w:w="2255" w:type="dxa"/>
          </w:tcPr>
          <w:p w14:paraId="771BF545" w14:textId="77777777" w:rsidR="000B122E" w:rsidRPr="000E4406" w:rsidRDefault="000B122E" w:rsidP="00A3101C">
            <w:pPr>
              <w:rPr>
                <w:sz w:val="18"/>
              </w:rPr>
            </w:pPr>
            <w:r w:rsidRPr="000E4406">
              <w:rPr>
                <w:sz w:val="18"/>
              </w:rPr>
              <w:t>L.</w:t>
            </w:r>
          </w:p>
        </w:tc>
        <w:tc>
          <w:tcPr>
            <w:tcW w:w="2490" w:type="dxa"/>
          </w:tcPr>
          <w:p w14:paraId="069D4A7C" w14:textId="77777777" w:rsidR="000B122E" w:rsidRPr="000E4406" w:rsidRDefault="000B122E" w:rsidP="00A3101C">
            <w:pPr>
              <w:rPr>
                <w:sz w:val="18"/>
              </w:rPr>
            </w:pPr>
            <w:proofErr w:type="spellStart"/>
            <w:r w:rsidRPr="000E4406">
              <w:rPr>
                <w:sz w:val="18"/>
              </w:rPr>
              <w:t>Emorsgate</w:t>
            </w:r>
            <w:proofErr w:type="spellEnd"/>
          </w:p>
        </w:tc>
        <w:tc>
          <w:tcPr>
            <w:tcW w:w="1899" w:type="dxa"/>
          </w:tcPr>
          <w:p w14:paraId="5B3F389C" w14:textId="77777777" w:rsidR="000B122E" w:rsidRPr="000E4406" w:rsidRDefault="000B122E" w:rsidP="00A3101C">
            <w:pPr>
              <w:rPr>
                <w:sz w:val="18"/>
              </w:rPr>
            </w:pPr>
            <w:r w:rsidRPr="000E4406">
              <w:rPr>
                <w:sz w:val="18"/>
              </w:rPr>
              <w:t>Seed</w:t>
            </w:r>
          </w:p>
        </w:tc>
      </w:tr>
      <w:tr w:rsidR="000B122E" w:rsidRPr="000E4406" w14:paraId="2A662C5F" w14:textId="77777777" w:rsidTr="00A3101C">
        <w:trPr>
          <w:trHeight w:val="377"/>
        </w:trPr>
        <w:tc>
          <w:tcPr>
            <w:tcW w:w="2364" w:type="dxa"/>
          </w:tcPr>
          <w:p w14:paraId="7081A187" w14:textId="77777777" w:rsidR="000B122E" w:rsidRPr="000E4406" w:rsidRDefault="000B122E" w:rsidP="00A3101C">
            <w:pPr>
              <w:rPr>
                <w:i/>
                <w:sz w:val="18"/>
              </w:rPr>
            </w:pPr>
            <w:r w:rsidRPr="000E4406">
              <w:rPr>
                <w:i/>
                <w:sz w:val="18"/>
              </w:rPr>
              <w:t xml:space="preserve">Hypericum </w:t>
            </w:r>
            <w:proofErr w:type="spellStart"/>
            <w:r w:rsidRPr="000E4406">
              <w:rPr>
                <w:i/>
                <w:sz w:val="18"/>
              </w:rPr>
              <w:t>pulchrum</w:t>
            </w:r>
            <w:proofErr w:type="spellEnd"/>
          </w:p>
        </w:tc>
        <w:tc>
          <w:tcPr>
            <w:tcW w:w="2255" w:type="dxa"/>
          </w:tcPr>
          <w:p w14:paraId="381EA657" w14:textId="77777777" w:rsidR="000B122E" w:rsidRPr="000E4406" w:rsidRDefault="000B122E" w:rsidP="00A3101C">
            <w:pPr>
              <w:rPr>
                <w:sz w:val="18"/>
              </w:rPr>
            </w:pPr>
            <w:r w:rsidRPr="000E4406">
              <w:rPr>
                <w:sz w:val="18"/>
              </w:rPr>
              <w:t>L.</w:t>
            </w:r>
          </w:p>
        </w:tc>
        <w:tc>
          <w:tcPr>
            <w:tcW w:w="2490" w:type="dxa"/>
          </w:tcPr>
          <w:p w14:paraId="0AE01979" w14:textId="77777777" w:rsidR="000B122E" w:rsidRPr="000E4406" w:rsidRDefault="000B122E" w:rsidP="00A3101C">
            <w:pPr>
              <w:rPr>
                <w:sz w:val="18"/>
              </w:rPr>
            </w:pPr>
            <w:r w:rsidRPr="000E4406">
              <w:rPr>
                <w:sz w:val="18"/>
              </w:rPr>
              <w:t>Scotia Seeds</w:t>
            </w:r>
          </w:p>
        </w:tc>
        <w:tc>
          <w:tcPr>
            <w:tcW w:w="1899" w:type="dxa"/>
          </w:tcPr>
          <w:p w14:paraId="523DDD78" w14:textId="77777777" w:rsidR="000B122E" w:rsidRPr="000E4406" w:rsidRDefault="000B122E" w:rsidP="00A3101C">
            <w:pPr>
              <w:rPr>
                <w:sz w:val="18"/>
              </w:rPr>
            </w:pPr>
            <w:r w:rsidRPr="000E4406">
              <w:rPr>
                <w:sz w:val="18"/>
              </w:rPr>
              <w:t>Seed</w:t>
            </w:r>
          </w:p>
        </w:tc>
      </w:tr>
      <w:tr w:rsidR="000B122E" w:rsidRPr="000E4406" w14:paraId="14FE425E" w14:textId="77777777" w:rsidTr="00A3101C">
        <w:trPr>
          <w:trHeight w:val="377"/>
        </w:trPr>
        <w:tc>
          <w:tcPr>
            <w:tcW w:w="2364" w:type="dxa"/>
          </w:tcPr>
          <w:p w14:paraId="2CC101F1" w14:textId="77777777" w:rsidR="000B122E" w:rsidRPr="000E4406" w:rsidRDefault="000B122E" w:rsidP="00A3101C">
            <w:pPr>
              <w:rPr>
                <w:i/>
                <w:sz w:val="18"/>
              </w:rPr>
            </w:pPr>
            <w:r w:rsidRPr="000E4406">
              <w:rPr>
                <w:i/>
                <w:sz w:val="18"/>
              </w:rPr>
              <w:t xml:space="preserve">Lotus </w:t>
            </w:r>
            <w:proofErr w:type="spellStart"/>
            <w:r w:rsidRPr="000E4406">
              <w:rPr>
                <w:i/>
                <w:sz w:val="18"/>
              </w:rPr>
              <w:t>corniculatus</w:t>
            </w:r>
            <w:proofErr w:type="spellEnd"/>
          </w:p>
        </w:tc>
        <w:tc>
          <w:tcPr>
            <w:tcW w:w="2255" w:type="dxa"/>
          </w:tcPr>
          <w:p w14:paraId="037454B2" w14:textId="77777777" w:rsidR="000B122E" w:rsidRPr="000E4406" w:rsidRDefault="000B122E" w:rsidP="00A3101C">
            <w:pPr>
              <w:rPr>
                <w:sz w:val="18"/>
              </w:rPr>
            </w:pPr>
            <w:r w:rsidRPr="000E4406">
              <w:rPr>
                <w:sz w:val="18"/>
              </w:rPr>
              <w:t>L.</w:t>
            </w:r>
          </w:p>
        </w:tc>
        <w:tc>
          <w:tcPr>
            <w:tcW w:w="2490" w:type="dxa"/>
          </w:tcPr>
          <w:p w14:paraId="20E1D17C" w14:textId="77777777" w:rsidR="000B122E" w:rsidRPr="000E4406" w:rsidRDefault="000B122E" w:rsidP="00A3101C">
            <w:pPr>
              <w:rPr>
                <w:sz w:val="18"/>
              </w:rPr>
            </w:pPr>
            <w:proofErr w:type="spellStart"/>
            <w:r w:rsidRPr="000E4406">
              <w:rPr>
                <w:sz w:val="18"/>
              </w:rPr>
              <w:t>Emorsgate</w:t>
            </w:r>
            <w:proofErr w:type="spellEnd"/>
          </w:p>
        </w:tc>
        <w:tc>
          <w:tcPr>
            <w:tcW w:w="1899" w:type="dxa"/>
          </w:tcPr>
          <w:p w14:paraId="122E4AF5" w14:textId="77777777" w:rsidR="000B122E" w:rsidRPr="000E4406" w:rsidRDefault="000B122E" w:rsidP="00A3101C">
            <w:pPr>
              <w:rPr>
                <w:sz w:val="18"/>
              </w:rPr>
            </w:pPr>
            <w:r w:rsidRPr="000E4406">
              <w:rPr>
                <w:sz w:val="18"/>
              </w:rPr>
              <w:t>Seed</w:t>
            </w:r>
          </w:p>
        </w:tc>
      </w:tr>
      <w:tr w:rsidR="000B122E" w:rsidRPr="000E4406" w14:paraId="722CA26F" w14:textId="77777777" w:rsidTr="00A3101C">
        <w:trPr>
          <w:trHeight w:val="377"/>
        </w:trPr>
        <w:tc>
          <w:tcPr>
            <w:tcW w:w="2364" w:type="dxa"/>
          </w:tcPr>
          <w:p w14:paraId="7944CDD0" w14:textId="77777777" w:rsidR="000B122E" w:rsidRPr="000E4406" w:rsidRDefault="000B122E" w:rsidP="00A3101C">
            <w:pPr>
              <w:rPr>
                <w:i/>
                <w:sz w:val="18"/>
              </w:rPr>
            </w:pPr>
            <w:proofErr w:type="spellStart"/>
            <w:r w:rsidRPr="000E4406">
              <w:rPr>
                <w:i/>
                <w:sz w:val="18"/>
              </w:rPr>
              <w:t>Lolium</w:t>
            </w:r>
            <w:proofErr w:type="spellEnd"/>
            <w:r w:rsidRPr="000E4406">
              <w:rPr>
                <w:i/>
                <w:sz w:val="18"/>
              </w:rPr>
              <w:t xml:space="preserve"> </w:t>
            </w:r>
            <w:proofErr w:type="spellStart"/>
            <w:r w:rsidRPr="000E4406">
              <w:rPr>
                <w:i/>
                <w:sz w:val="18"/>
              </w:rPr>
              <w:t>perenne</w:t>
            </w:r>
            <w:proofErr w:type="spellEnd"/>
          </w:p>
        </w:tc>
        <w:tc>
          <w:tcPr>
            <w:tcW w:w="2255" w:type="dxa"/>
          </w:tcPr>
          <w:p w14:paraId="5F989135" w14:textId="77777777" w:rsidR="000B122E" w:rsidRPr="000E4406" w:rsidRDefault="000B122E" w:rsidP="00A3101C">
            <w:pPr>
              <w:rPr>
                <w:sz w:val="18"/>
              </w:rPr>
            </w:pPr>
            <w:r w:rsidRPr="000E4406">
              <w:rPr>
                <w:sz w:val="18"/>
              </w:rPr>
              <w:t>L.</w:t>
            </w:r>
          </w:p>
        </w:tc>
        <w:tc>
          <w:tcPr>
            <w:tcW w:w="2490" w:type="dxa"/>
          </w:tcPr>
          <w:p w14:paraId="7B0786C7" w14:textId="77777777" w:rsidR="000B122E" w:rsidRPr="000E4406" w:rsidRDefault="000B122E" w:rsidP="00A3101C">
            <w:pPr>
              <w:rPr>
                <w:sz w:val="18"/>
              </w:rPr>
            </w:pPr>
            <w:proofErr w:type="spellStart"/>
            <w:r w:rsidRPr="000E4406">
              <w:rPr>
                <w:sz w:val="18"/>
              </w:rPr>
              <w:t>Emorsgate</w:t>
            </w:r>
            <w:proofErr w:type="spellEnd"/>
          </w:p>
        </w:tc>
        <w:tc>
          <w:tcPr>
            <w:tcW w:w="1899" w:type="dxa"/>
          </w:tcPr>
          <w:p w14:paraId="6ACA690A" w14:textId="77777777" w:rsidR="000B122E" w:rsidRPr="000E4406" w:rsidRDefault="000B122E" w:rsidP="00A3101C">
            <w:pPr>
              <w:rPr>
                <w:sz w:val="18"/>
              </w:rPr>
            </w:pPr>
            <w:r w:rsidRPr="000E4406">
              <w:rPr>
                <w:sz w:val="18"/>
              </w:rPr>
              <w:t>Seed</w:t>
            </w:r>
          </w:p>
        </w:tc>
      </w:tr>
      <w:tr w:rsidR="000B122E" w:rsidRPr="000E4406" w14:paraId="365681B0" w14:textId="77777777" w:rsidTr="00A3101C">
        <w:trPr>
          <w:trHeight w:val="377"/>
        </w:trPr>
        <w:tc>
          <w:tcPr>
            <w:tcW w:w="2364" w:type="dxa"/>
          </w:tcPr>
          <w:p w14:paraId="35607BA1" w14:textId="77777777" w:rsidR="000B122E" w:rsidRPr="000E4406" w:rsidRDefault="000B122E" w:rsidP="00A3101C">
            <w:pPr>
              <w:rPr>
                <w:i/>
                <w:sz w:val="18"/>
              </w:rPr>
            </w:pPr>
            <w:proofErr w:type="spellStart"/>
            <w:r w:rsidRPr="000E4406">
              <w:rPr>
                <w:i/>
                <w:sz w:val="18"/>
              </w:rPr>
              <w:t>Origanum</w:t>
            </w:r>
            <w:proofErr w:type="spellEnd"/>
            <w:r w:rsidRPr="000E4406">
              <w:rPr>
                <w:i/>
                <w:sz w:val="18"/>
              </w:rPr>
              <w:t xml:space="preserve"> vulgare</w:t>
            </w:r>
          </w:p>
        </w:tc>
        <w:tc>
          <w:tcPr>
            <w:tcW w:w="2255" w:type="dxa"/>
          </w:tcPr>
          <w:p w14:paraId="51739A57" w14:textId="77777777" w:rsidR="000B122E" w:rsidRPr="000E4406" w:rsidRDefault="000B122E" w:rsidP="00A3101C">
            <w:pPr>
              <w:rPr>
                <w:sz w:val="18"/>
              </w:rPr>
            </w:pPr>
            <w:r w:rsidRPr="000E4406">
              <w:rPr>
                <w:sz w:val="18"/>
              </w:rPr>
              <w:t>L.</w:t>
            </w:r>
          </w:p>
        </w:tc>
        <w:tc>
          <w:tcPr>
            <w:tcW w:w="2490" w:type="dxa"/>
          </w:tcPr>
          <w:p w14:paraId="5AF4E70D" w14:textId="77777777" w:rsidR="000B122E" w:rsidRPr="000E4406" w:rsidRDefault="000B122E" w:rsidP="00A3101C">
            <w:pPr>
              <w:rPr>
                <w:sz w:val="18"/>
              </w:rPr>
            </w:pPr>
            <w:proofErr w:type="spellStart"/>
            <w:r w:rsidRPr="000E4406">
              <w:rPr>
                <w:sz w:val="18"/>
              </w:rPr>
              <w:t>Emorsgate</w:t>
            </w:r>
            <w:proofErr w:type="spellEnd"/>
          </w:p>
        </w:tc>
        <w:tc>
          <w:tcPr>
            <w:tcW w:w="1899" w:type="dxa"/>
          </w:tcPr>
          <w:p w14:paraId="0050C9B3" w14:textId="77777777" w:rsidR="000B122E" w:rsidRPr="000E4406" w:rsidRDefault="000B122E" w:rsidP="00A3101C">
            <w:pPr>
              <w:rPr>
                <w:sz w:val="18"/>
              </w:rPr>
            </w:pPr>
            <w:r w:rsidRPr="000E4406">
              <w:rPr>
                <w:sz w:val="18"/>
              </w:rPr>
              <w:t>Seed</w:t>
            </w:r>
          </w:p>
        </w:tc>
      </w:tr>
      <w:tr w:rsidR="000B122E" w:rsidRPr="000E4406" w14:paraId="3983C19E" w14:textId="77777777" w:rsidTr="00A3101C">
        <w:trPr>
          <w:trHeight w:val="377"/>
        </w:trPr>
        <w:tc>
          <w:tcPr>
            <w:tcW w:w="2364" w:type="dxa"/>
          </w:tcPr>
          <w:p w14:paraId="2FBA167B" w14:textId="77777777" w:rsidR="000B122E" w:rsidRPr="000E4406" w:rsidRDefault="000B122E" w:rsidP="00A3101C">
            <w:pPr>
              <w:rPr>
                <w:i/>
                <w:sz w:val="18"/>
              </w:rPr>
            </w:pPr>
            <w:proofErr w:type="spellStart"/>
            <w:r w:rsidRPr="000E4406">
              <w:rPr>
                <w:i/>
                <w:sz w:val="18"/>
              </w:rPr>
              <w:t>Plantago</w:t>
            </w:r>
            <w:proofErr w:type="spellEnd"/>
            <w:r w:rsidRPr="000E4406">
              <w:rPr>
                <w:i/>
                <w:sz w:val="18"/>
              </w:rPr>
              <w:t xml:space="preserve"> </w:t>
            </w:r>
            <w:proofErr w:type="spellStart"/>
            <w:r w:rsidRPr="000E4406">
              <w:rPr>
                <w:i/>
                <w:sz w:val="18"/>
              </w:rPr>
              <w:t>lanceolata</w:t>
            </w:r>
            <w:proofErr w:type="spellEnd"/>
          </w:p>
        </w:tc>
        <w:tc>
          <w:tcPr>
            <w:tcW w:w="2255" w:type="dxa"/>
          </w:tcPr>
          <w:p w14:paraId="10FD30DF" w14:textId="77777777" w:rsidR="000B122E" w:rsidRPr="000E4406" w:rsidRDefault="000B122E" w:rsidP="00A3101C">
            <w:pPr>
              <w:rPr>
                <w:sz w:val="18"/>
              </w:rPr>
            </w:pPr>
            <w:r w:rsidRPr="000E4406">
              <w:rPr>
                <w:sz w:val="18"/>
              </w:rPr>
              <w:t>L.</w:t>
            </w:r>
          </w:p>
        </w:tc>
        <w:tc>
          <w:tcPr>
            <w:tcW w:w="2490" w:type="dxa"/>
          </w:tcPr>
          <w:p w14:paraId="5C4899BA" w14:textId="77777777" w:rsidR="000B122E" w:rsidRPr="000E4406" w:rsidRDefault="000B122E" w:rsidP="00A3101C">
            <w:pPr>
              <w:rPr>
                <w:sz w:val="18"/>
              </w:rPr>
            </w:pPr>
            <w:proofErr w:type="spellStart"/>
            <w:r w:rsidRPr="000E4406">
              <w:rPr>
                <w:sz w:val="18"/>
              </w:rPr>
              <w:t>Emorsgate</w:t>
            </w:r>
            <w:proofErr w:type="spellEnd"/>
          </w:p>
        </w:tc>
        <w:tc>
          <w:tcPr>
            <w:tcW w:w="1899" w:type="dxa"/>
          </w:tcPr>
          <w:p w14:paraId="683E4FAE" w14:textId="77777777" w:rsidR="000B122E" w:rsidRPr="000E4406" w:rsidRDefault="000B122E" w:rsidP="00A3101C">
            <w:pPr>
              <w:rPr>
                <w:sz w:val="18"/>
              </w:rPr>
            </w:pPr>
            <w:r w:rsidRPr="000E4406">
              <w:rPr>
                <w:sz w:val="18"/>
              </w:rPr>
              <w:t>Seed</w:t>
            </w:r>
          </w:p>
        </w:tc>
      </w:tr>
      <w:tr w:rsidR="000B122E" w:rsidRPr="000E4406" w14:paraId="0E8BC321" w14:textId="77777777" w:rsidTr="00A3101C">
        <w:trPr>
          <w:trHeight w:val="354"/>
        </w:trPr>
        <w:tc>
          <w:tcPr>
            <w:tcW w:w="2364" w:type="dxa"/>
          </w:tcPr>
          <w:p w14:paraId="0EA7AA76" w14:textId="77777777" w:rsidR="000B122E" w:rsidRPr="000E4406" w:rsidRDefault="000B122E" w:rsidP="00A3101C">
            <w:pPr>
              <w:rPr>
                <w:i/>
                <w:sz w:val="18"/>
              </w:rPr>
            </w:pPr>
            <w:proofErr w:type="spellStart"/>
            <w:r w:rsidRPr="000E4406">
              <w:rPr>
                <w:i/>
                <w:sz w:val="18"/>
              </w:rPr>
              <w:t>Plantago</w:t>
            </w:r>
            <w:proofErr w:type="spellEnd"/>
            <w:r w:rsidRPr="000E4406">
              <w:rPr>
                <w:i/>
                <w:sz w:val="18"/>
              </w:rPr>
              <w:t xml:space="preserve"> </w:t>
            </w:r>
            <w:proofErr w:type="spellStart"/>
            <w:r w:rsidRPr="000E4406">
              <w:rPr>
                <w:i/>
                <w:sz w:val="18"/>
              </w:rPr>
              <w:t>maritima</w:t>
            </w:r>
            <w:proofErr w:type="spellEnd"/>
          </w:p>
        </w:tc>
        <w:tc>
          <w:tcPr>
            <w:tcW w:w="2255" w:type="dxa"/>
          </w:tcPr>
          <w:p w14:paraId="51431F19" w14:textId="77777777" w:rsidR="000B122E" w:rsidRPr="000E4406" w:rsidRDefault="000B122E" w:rsidP="00A3101C">
            <w:pPr>
              <w:rPr>
                <w:sz w:val="18"/>
              </w:rPr>
            </w:pPr>
            <w:r w:rsidRPr="000E4406">
              <w:rPr>
                <w:sz w:val="18"/>
              </w:rPr>
              <w:t>L.</w:t>
            </w:r>
          </w:p>
        </w:tc>
        <w:tc>
          <w:tcPr>
            <w:tcW w:w="2490" w:type="dxa"/>
          </w:tcPr>
          <w:p w14:paraId="170CDEB2" w14:textId="77777777" w:rsidR="000B122E" w:rsidRPr="000E4406" w:rsidRDefault="000B122E" w:rsidP="00A3101C">
            <w:pPr>
              <w:rPr>
                <w:sz w:val="18"/>
              </w:rPr>
            </w:pPr>
            <w:r w:rsidRPr="000E4406">
              <w:rPr>
                <w:sz w:val="18"/>
              </w:rPr>
              <w:t>Scotia Seeds</w:t>
            </w:r>
          </w:p>
        </w:tc>
        <w:tc>
          <w:tcPr>
            <w:tcW w:w="1899" w:type="dxa"/>
          </w:tcPr>
          <w:p w14:paraId="63C8199F" w14:textId="77777777" w:rsidR="000B122E" w:rsidRPr="000E4406" w:rsidRDefault="000B122E" w:rsidP="00A3101C">
            <w:pPr>
              <w:rPr>
                <w:sz w:val="18"/>
              </w:rPr>
            </w:pPr>
            <w:r w:rsidRPr="000E4406">
              <w:rPr>
                <w:sz w:val="18"/>
              </w:rPr>
              <w:t>Seed</w:t>
            </w:r>
          </w:p>
        </w:tc>
      </w:tr>
      <w:tr w:rsidR="000B122E" w:rsidRPr="000E4406" w14:paraId="512009EC" w14:textId="77777777" w:rsidTr="00A3101C">
        <w:trPr>
          <w:trHeight w:val="781"/>
        </w:trPr>
        <w:tc>
          <w:tcPr>
            <w:tcW w:w="2364" w:type="dxa"/>
          </w:tcPr>
          <w:p w14:paraId="22C97EB7" w14:textId="77777777" w:rsidR="000B122E" w:rsidRPr="000E4406" w:rsidRDefault="000B122E" w:rsidP="00A3101C">
            <w:pPr>
              <w:rPr>
                <w:i/>
                <w:sz w:val="18"/>
              </w:rPr>
            </w:pPr>
            <w:proofErr w:type="spellStart"/>
            <w:r w:rsidRPr="000E4406">
              <w:rPr>
                <w:i/>
                <w:sz w:val="18"/>
              </w:rPr>
              <w:t>Ulex</w:t>
            </w:r>
            <w:proofErr w:type="spellEnd"/>
            <w:r w:rsidRPr="000E4406">
              <w:rPr>
                <w:i/>
                <w:sz w:val="18"/>
              </w:rPr>
              <w:t xml:space="preserve"> </w:t>
            </w:r>
            <w:proofErr w:type="spellStart"/>
            <w:r w:rsidRPr="000E4406">
              <w:rPr>
                <w:i/>
                <w:sz w:val="18"/>
              </w:rPr>
              <w:t>gallii</w:t>
            </w:r>
            <w:proofErr w:type="spellEnd"/>
          </w:p>
        </w:tc>
        <w:tc>
          <w:tcPr>
            <w:tcW w:w="2255" w:type="dxa"/>
          </w:tcPr>
          <w:p w14:paraId="270EEF06" w14:textId="77777777" w:rsidR="000B122E" w:rsidRPr="000E4406" w:rsidRDefault="000B122E" w:rsidP="00A3101C">
            <w:pPr>
              <w:rPr>
                <w:sz w:val="18"/>
              </w:rPr>
            </w:pPr>
            <w:r w:rsidRPr="000E4406">
              <w:rPr>
                <w:sz w:val="18"/>
              </w:rPr>
              <w:t>Planch.</w:t>
            </w:r>
          </w:p>
        </w:tc>
        <w:tc>
          <w:tcPr>
            <w:tcW w:w="2490" w:type="dxa"/>
          </w:tcPr>
          <w:p w14:paraId="02F48A08" w14:textId="77777777" w:rsidR="000B122E" w:rsidRPr="000E4406" w:rsidRDefault="000B122E" w:rsidP="00A3101C">
            <w:pPr>
              <w:rPr>
                <w:sz w:val="18"/>
              </w:rPr>
            </w:pPr>
            <w:proofErr w:type="spellStart"/>
            <w:r w:rsidRPr="000E4406">
              <w:rPr>
                <w:sz w:val="18"/>
              </w:rPr>
              <w:t>Millenium</w:t>
            </w:r>
            <w:proofErr w:type="spellEnd"/>
            <w:r w:rsidRPr="000E4406">
              <w:rPr>
                <w:sz w:val="18"/>
              </w:rPr>
              <w:t xml:space="preserve"> Seed Bank, Kew Gardens</w:t>
            </w:r>
          </w:p>
        </w:tc>
        <w:tc>
          <w:tcPr>
            <w:tcW w:w="1899" w:type="dxa"/>
          </w:tcPr>
          <w:p w14:paraId="7A600801" w14:textId="77777777" w:rsidR="000B122E" w:rsidRPr="000E4406" w:rsidRDefault="000B122E" w:rsidP="00A3101C">
            <w:pPr>
              <w:rPr>
                <w:sz w:val="18"/>
              </w:rPr>
            </w:pPr>
            <w:r w:rsidRPr="000E4406">
              <w:rPr>
                <w:sz w:val="18"/>
              </w:rPr>
              <w:t>Seed</w:t>
            </w:r>
          </w:p>
        </w:tc>
      </w:tr>
      <w:tr w:rsidR="000B122E" w:rsidRPr="000E4406" w14:paraId="2467FF54" w14:textId="77777777" w:rsidTr="00A3101C">
        <w:trPr>
          <w:trHeight w:val="354"/>
        </w:trPr>
        <w:tc>
          <w:tcPr>
            <w:tcW w:w="2364" w:type="dxa"/>
          </w:tcPr>
          <w:p w14:paraId="5529815E" w14:textId="77777777" w:rsidR="000B122E" w:rsidRPr="000E4406" w:rsidRDefault="000B122E" w:rsidP="00A3101C">
            <w:pPr>
              <w:rPr>
                <w:i/>
                <w:sz w:val="18"/>
              </w:rPr>
            </w:pPr>
            <w:r w:rsidRPr="000E4406">
              <w:rPr>
                <w:i/>
                <w:sz w:val="18"/>
              </w:rPr>
              <w:t xml:space="preserve">Veronica </w:t>
            </w:r>
            <w:proofErr w:type="spellStart"/>
            <w:r w:rsidRPr="000E4406">
              <w:rPr>
                <w:i/>
                <w:sz w:val="18"/>
              </w:rPr>
              <w:t>chamaedrys</w:t>
            </w:r>
            <w:proofErr w:type="spellEnd"/>
          </w:p>
        </w:tc>
        <w:tc>
          <w:tcPr>
            <w:tcW w:w="2255" w:type="dxa"/>
          </w:tcPr>
          <w:p w14:paraId="3454DCCC" w14:textId="77777777" w:rsidR="000B122E" w:rsidRPr="000E4406" w:rsidRDefault="000B122E" w:rsidP="00A3101C">
            <w:pPr>
              <w:rPr>
                <w:sz w:val="18"/>
              </w:rPr>
            </w:pPr>
            <w:r w:rsidRPr="000E4406">
              <w:rPr>
                <w:sz w:val="18"/>
              </w:rPr>
              <w:t>L.</w:t>
            </w:r>
          </w:p>
        </w:tc>
        <w:tc>
          <w:tcPr>
            <w:tcW w:w="2490" w:type="dxa"/>
          </w:tcPr>
          <w:p w14:paraId="36A75C4C" w14:textId="77777777" w:rsidR="000B122E" w:rsidRPr="000E4406" w:rsidRDefault="000B122E" w:rsidP="00A3101C">
            <w:pPr>
              <w:rPr>
                <w:sz w:val="18"/>
              </w:rPr>
            </w:pPr>
            <w:r w:rsidRPr="000E4406">
              <w:rPr>
                <w:sz w:val="18"/>
              </w:rPr>
              <w:t>Scotia Seeds</w:t>
            </w:r>
          </w:p>
        </w:tc>
        <w:tc>
          <w:tcPr>
            <w:tcW w:w="1899" w:type="dxa"/>
          </w:tcPr>
          <w:p w14:paraId="4D8C8F73" w14:textId="77777777" w:rsidR="000B122E" w:rsidRPr="000E4406" w:rsidRDefault="000B122E" w:rsidP="00A3101C">
            <w:pPr>
              <w:rPr>
                <w:sz w:val="18"/>
              </w:rPr>
            </w:pPr>
            <w:r w:rsidRPr="000E4406">
              <w:rPr>
                <w:sz w:val="18"/>
              </w:rPr>
              <w:t>Seed</w:t>
            </w:r>
          </w:p>
        </w:tc>
      </w:tr>
    </w:tbl>
    <w:p w14:paraId="1CA7F839" w14:textId="77777777" w:rsidR="000B122E" w:rsidRDefault="000B122E" w:rsidP="00EA3894"/>
    <w:p w14:paraId="2863F07E" w14:textId="1C729EBB" w:rsidR="00A23FEE" w:rsidRPr="00A016AB" w:rsidRDefault="00942229" w:rsidP="00EA3894">
      <w:r>
        <w:t xml:space="preserve">Table </w:t>
      </w:r>
      <w:r w:rsidR="00426861">
        <w:t>8</w:t>
      </w:r>
      <w:r>
        <w:t xml:space="preserve">: </w:t>
      </w:r>
      <w:r w:rsidR="00117B92">
        <w:t xml:space="preserve">Model output from </w:t>
      </w:r>
      <w:proofErr w:type="spellStart"/>
      <w:r w:rsidR="00117B92">
        <w:t>MCMCglmm</w:t>
      </w:r>
      <w:proofErr w:type="spellEnd"/>
      <w:r w:rsidR="00117B92">
        <w:t xml:space="preserve"> for the number of </w:t>
      </w:r>
      <w:r w:rsidR="002B4A5D">
        <w:t xml:space="preserve">cumulative </w:t>
      </w:r>
      <w:r w:rsidR="00117B92">
        <w:t>reproductive nodes</w:t>
      </w:r>
      <w:r w:rsidR="002B4A5D">
        <w:t xml:space="preserve"> of </w:t>
      </w:r>
      <w:r w:rsidR="002B4A5D">
        <w:rPr>
          <w:i/>
        </w:rPr>
        <w:t>Euphrasia</w:t>
      </w:r>
      <w:r w:rsidR="002B4A5D">
        <w:t xml:space="preserve"> individuals at the end of the season from Experiment 2</w:t>
      </w:r>
      <w:r w:rsidR="00117B92">
        <w:t>. The intercept represents log of the</w:t>
      </w:r>
      <w:r w:rsidR="002B4A5D">
        <w:t xml:space="preserve"> </w:t>
      </w:r>
      <w:r w:rsidR="001521C1">
        <w:t xml:space="preserve">mean </w:t>
      </w:r>
      <w:r w:rsidR="002B4A5D">
        <w:t>cumulative</w:t>
      </w:r>
      <w:r w:rsidR="00117B92">
        <w:t xml:space="preserve"> number of reproductive nodes of </w:t>
      </w:r>
      <w:r w:rsidR="00117B92">
        <w:rPr>
          <w:i/>
        </w:rPr>
        <w:t>Euphrasia</w:t>
      </w:r>
      <w:r w:rsidR="00C2130E">
        <w:rPr>
          <w:i/>
        </w:rPr>
        <w:t xml:space="preserve"> </w:t>
      </w:r>
      <w:proofErr w:type="spellStart"/>
      <w:r w:rsidR="00C2130E">
        <w:rPr>
          <w:i/>
        </w:rPr>
        <w:t>anglica</w:t>
      </w:r>
      <w:proofErr w:type="spellEnd"/>
      <w:r w:rsidR="001521C1">
        <w:t xml:space="preserve">, population A1766, on a </w:t>
      </w:r>
      <w:r w:rsidR="00F32DC8">
        <w:t>host that was transplanted at the earliest date</w:t>
      </w:r>
      <w:r w:rsidR="00117B92">
        <w:t xml:space="preserve">. The posterior means are reported along with the lower and upper 95% credible intervals as well as the effective sample size and </w:t>
      </w:r>
      <w:r w:rsidR="00117B92">
        <w:rPr>
          <w:i/>
        </w:rPr>
        <w:t>p</w:t>
      </w:r>
      <w:r w:rsidR="00117B92">
        <w:t>-value for the effect (</w:t>
      </w:r>
      <w:proofErr w:type="spellStart"/>
      <w:r w:rsidR="00117B92">
        <w:rPr>
          <w:i/>
        </w:rPr>
        <w:t>p</w:t>
      </w:r>
      <w:r w:rsidR="00117B92">
        <w:t>MCMC</w:t>
      </w:r>
      <w:proofErr w:type="spellEnd"/>
      <w:r w:rsidR="00117B92">
        <w:t>).</w:t>
      </w:r>
    </w:p>
    <w:tbl>
      <w:tblPr>
        <w:tblW w:w="9532" w:type="dxa"/>
        <w:tblCellMar>
          <w:left w:w="0" w:type="dxa"/>
          <w:right w:w="0" w:type="dxa"/>
        </w:tblCellMar>
        <w:tblLook w:val="04A0" w:firstRow="1" w:lastRow="0" w:firstColumn="1" w:lastColumn="0" w:noHBand="0" w:noVBand="1"/>
      </w:tblPr>
      <w:tblGrid>
        <w:gridCol w:w="3951"/>
        <w:gridCol w:w="1326"/>
        <w:gridCol w:w="931"/>
        <w:gridCol w:w="999"/>
        <w:gridCol w:w="1255"/>
        <w:gridCol w:w="1070"/>
      </w:tblGrid>
      <w:tr w:rsidR="00C2130E" w:rsidRPr="00C2130E" w14:paraId="65F99604" w14:textId="77777777" w:rsidTr="00C2130E">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8E11BF" w14:textId="77777777" w:rsidR="00C2130E" w:rsidRPr="00C2130E" w:rsidRDefault="00C2130E" w:rsidP="00C2130E">
            <w:pPr>
              <w:spacing w:after="0" w:line="240" w:lineRule="auto"/>
              <w:rPr>
                <w:rFonts w:ascii="Helvetica" w:eastAsia="Times New Roman" w:hAnsi="Helvetica" w:cs="Times New Roman"/>
                <w:sz w:val="18"/>
                <w:szCs w:val="18"/>
              </w:rPr>
            </w:pPr>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4BB881" w14:textId="3013B5A0" w:rsidR="00C2130E" w:rsidRPr="00C2130E" w:rsidRDefault="00AE40C1" w:rsidP="00C2130E">
            <w:pPr>
              <w:spacing w:after="0" w:line="240" w:lineRule="auto"/>
              <w:rPr>
                <w:rFonts w:ascii="Times New Roman" w:eastAsia="Times New Roman" w:hAnsi="Times New Roman" w:cs="Times New Roman"/>
                <w:sz w:val="24"/>
                <w:szCs w:val="24"/>
              </w:rPr>
            </w:pPr>
            <w:r>
              <w:rPr>
                <w:rFonts w:ascii="Helvetica Neue" w:eastAsia="Times New Roman" w:hAnsi="Helvetica Neue" w:cs="Times New Roman"/>
                <w:b/>
                <w:bCs/>
                <w:color w:val="000000"/>
                <w:sz w:val="15"/>
                <w:szCs w:val="15"/>
              </w:rPr>
              <w:t>Posterior mean</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F23130"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b/>
                <w:bCs/>
                <w:color w:val="000000"/>
                <w:sz w:val="15"/>
                <w:szCs w:val="15"/>
              </w:rPr>
              <w:t>l-95% CI</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55CFE2"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b/>
                <w:bCs/>
                <w:color w:val="000000"/>
                <w:sz w:val="15"/>
                <w:szCs w:val="15"/>
              </w:rPr>
              <w:t>u-95% CI</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14FBF4" w14:textId="5AF01B21" w:rsidR="00C2130E" w:rsidRPr="00C2130E" w:rsidRDefault="00AE40C1" w:rsidP="00C2130E">
            <w:pPr>
              <w:spacing w:after="0" w:line="240" w:lineRule="auto"/>
              <w:rPr>
                <w:rFonts w:ascii="Times New Roman" w:eastAsia="Times New Roman" w:hAnsi="Times New Roman" w:cs="Times New Roman"/>
                <w:sz w:val="24"/>
                <w:szCs w:val="24"/>
              </w:rPr>
            </w:pPr>
            <w:r>
              <w:rPr>
                <w:rFonts w:ascii="Helvetica Neue" w:eastAsia="Times New Roman" w:hAnsi="Helvetica Neue" w:cs="Times New Roman"/>
                <w:b/>
                <w:bCs/>
                <w:color w:val="000000"/>
                <w:sz w:val="15"/>
                <w:szCs w:val="15"/>
              </w:rPr>
              <w:t>Effective sample size</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127404" w14:textId="77777777" w:rsidR="00C2130E" w:rsidRPr="00C2130E" w:rsidRDefault="00C2130E" w:rsidP="00C2130E">
            <w:pPr>
              <w:spacing w:after="0" w:line="240" w:lineRule="auto"/>
              <w:rPr>
                <w:rFonts w:ascii="Times New Roman" w:eastAsia="Times New Roman" w:hAnsi="Times New Roman" w:cs="Times New Roman"/>
                <w:sz w:val="24"/>
                <w:szCs w:val="24"/>
              </w:rPr>
            </w:pPr>
            <w:proofErr w:type="spellStart"/>
            <w:r w:rsidRPr="00C2130E">
              <w:rPr>
                <w:rFonts w:ascii="Helvetica Neue" w:eastAsia="Times New Roman" w:hAnsi="Helvetica Neue" w:cs="Times New Roman"/>
                <w:b/>
                <w:bCs/>
                <w:color w:val="000000"/>
                <w:sz w:val="15"/>
                <w:szCs w:val="15"/>
              </w:rPr>
              <w:t>pMCMC</w:t>
            </w:r>
            <w:proofErr w:type="spellEnd"/>
          </w:p>
        </w:tc>
      </w:tr>
      <w:tr w:rsidR="00C2130E" w:rsidRPr="00C2130E" w14:paraId="69921FBC" w14:textId="77777777" w:rsidTr="00C2130E">
        <w:trPr>
          <w:trHeight w:val="24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FD0C1E"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b/>
                <w:bCs/>
                <w:color w:val="000000"/>
                <w:sz w:val="15"/>
                <w:szCs w:val="15"/>
              </w:rPr>
              <w:t>(Intercept)</w:t>
            </w:r>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C6AD9F"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1.7842</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FF749E"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1.2210</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29B2A7"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2.2714</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B7A808"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787.7612</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B5FC05" w14:textId="77777777" w:rsidR="00C2130E" w:rsidRPr="00C2130E" w:rsidRDefault="00C2130E" w:rsidP="00C2130E">
            <w:pPr>
              <w:spacing w:after="0" w:line="240" w:lineRule="auto"/>
              <w:rPr>
                <w:rFonts w:ascii="Times New Roman" w:eastAsia="Times New Roman" w:hAnsi="Times New Roman" w:cs="Times New Roman"/>
                <w:b/>
                <w:sz w:val="24"/>
                <w:szCs w:val="24"/>
              </w:rPr>
            </w:pPr>
            <w:r w:rsidRPr="00C2130E">
              <w:rPr>
                <w:rFonts w:ascii="Helvetica Neue" w:eastAsia="Times New Roman" w:hAnsi="Helvetica Neue" w:cs="Times New Roman"/>
                <w:b/>
                <w:color w:val="000000"/>
                <w:sz w:val="15"/>
                <w:szCs w:val="15"/>
              </w:rPr>
              <w:t>0.0010</w:t>
            </w:r>
          </w:p>
        </w:tc>
      </w:tr>
      <w:tr w:rsidR="00C2130E" w:rsidRPr="00C2130E" w14:paraId="2048795C" w14:textId="77777777" w:rsidTr="00C2130E">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D859EC" w14:textId="2D1E3FEE"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b/>
                <w:bCs/>
                <w:color w:val="000000"/>
                <w:sz w:val="15"/>
                <w:szCs w:val="15"/>
              </w:rPr>
              <w:t xml:space="preserve">Euphrasia </w:t>
            </w:r>
            <w:proofErr w:type="spellStart"/>
            <w:r w:rsidRPr="00C2130E">
              <w:rPr>
                <w:rFonts w:ascii="Helvetica Neue" w:eastAsia="Times New Roman" w:hAnsi="Helvetica Neue" w:cs="Times New Roman"/>
                <w:b/>
                <w:bCs/>
                <w:color w:val="000000"/>
                <w:sz w:val="15"/>
                <w:szCs w:val="15"/>
              </w:rPr>
              <w:t>micrantha</w:t>
            </w:r>
            <w:proofErr w:type="spellEnd"/>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FE786A"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-1.2795</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5E77DC"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-1.7479</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292EC7"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-0.8284</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F46BDF"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1000.0000</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DB3337" w14:textId="77777777" w:rsidR="00C2130E" w:rsidRPr="00C2130E" w:rsidRDefault="00C2130E" w:rsidP="00C2130E">
            <w:pPr>
              <w:spacing w:after="0" w:line="240" w:lineRule="auto"/>
              <w:rPr>
                <w:rFonts w:ascii="Times New Roman" w:eastAsia="Times New Roman" w:hAnsi="Times New Roman" w:cs="Times New Roman"/>
                <w:b/>
                <w:sz w:val="24"/>
                <w:szCs w:val="24"/>
              </w:rPr>
            </w:pPr>
            <w:r w:rsidRPr="00C2130E">
              <w:rPr>
                <w:rFonts w:ascii="Helvetica Neue" w:eastAsia="Times New Roman" w:hAnsi="Helvetica Neue" w:cs="Times New Roman"/>
                <w:b/>
                <w:color w:val="000000"/>
                <w:sz w:val="15"/>
                <w:szCs w:val="15"/>
              </w:rPr>
              <w:t>0.0010</w:t>
            </w:r>
          </w:p>
        </w:tc>
      </w:tr>
      <w:tr w:rsidR="00C2130E" w:rsidRPr="00C2130E" w14:paraId="10D65113" w14:textId="77777777" w:rsidTr="00C2130E">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6470A0" w14:textId="0A5960D9"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b/>
                <w:bCs/>
                <w:color w:val="000000"/>
                <w:sz w:val="15"/>
                <w:szCs w:val="15"/>
              </w:rPr>
              <w:t>Euphra</w:t>
            </w:r>
            <w:r w:rsidR="00AE40C1">
              <w:rPr>
                <w:rFonts w:ascii="Helvetica Neue" w:eastAsia="Times New Roman" w:hAnsi="Helvetica Neue" w:cs="Times New Roman"/>
                <w:b/>
                <w:bCs/>
                <w:color w:val="000000"/>
                <w:sz w:val="15"/>
                <w:szCs w:val="15"/>
              </w:rPr>
              <w:t>sia</w:t>
            </w:r>
            <w:r w:rsidRPr="00C2130E">
              <w:rPr>
                <w:rFonts w:ascii="Helvetica Neue" w:eastAsia="Times New Roman" w:hAnsi="Helvetica Neue" w:cs="Times New Roman"/>
                <w:b/>
                <w:bCs/>
                <w:color w:val="000000"/>
                <w:sz w:val="15"/>
                <w:szCs w:val="15"/>
              </w:rPr>
              <w:t xml:space="preserve"> </w:t>
            </w:r>
            <w:proofErr w:type="spellStart"/>
            <w:r w:rsidRPr="00C2130E">
              <w:rPr>
                <w:rFonts w:ascii="Helvetica Neue" w:eastAsia="Times New Roman" w:hAnsi="Helvetica Neue" w:cs="Times New Roman"/>
                <w:b/>
                <w:bCs/>
                <w:color w:val="000000"/>
                <w:sz w:val="15"/>
                <w:szCs w:val="15"/>
              </w:rPr>
              <w:t>tetraquetra</w:t>
            </w:r>
            <w:proofErr w:type="spellEnd"/>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41786E"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-0.3702</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B5C053"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-0.8160</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9FD1A6"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-0.0076</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3A9F32"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873.2641</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FA27D1"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0.0620</w:t>
            </w:r>
          </w:p>
        </w:tc>
      </w:tr>
      <w:tr w:rsidR="00C2130E" w:rsidRPr="00C2130E" w14:paraId="5DA47154" w14:textId="77777777" w:rsidTr="00C2130E">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F0F8B5" w14:textId="21E50E0B"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b/>
                <w:bCs/>
                <w:color w:val="000000"/>
                <w:sz w:val="15"/>
                <w:szCs w:val="15"/>
              </w:rPr>
              <w:t xml:space="preserve">Euphrasia </w:t>
            </w:r>
            <w:proofErr w:type="spellStart"/>
            <w:r w:rsidRPr="00C2130E">
              <w:rPr>
                <w:rFonts w:ascii="Helvetica Neue" w:eastAsia="Times New Roman" w:hAnsi="Helvetica Neue" w:cs="Times New Roman"/>
                <w:b/>
                <w:bCs/>
                <w:color w:val="000000"/>
                <w:sz w:val="15"/>
                <w:szCs w:val="15"/>
              </w:rPr>
              <w:t>vigursii</w:t>
            </w:r>
            <w:proofErr w:type="spellEnd"/>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81F114"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-0.2457</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0A3E04"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-0.7758</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FA10AC"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0.2138</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5E5B92"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1000.0000</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EBB5A6"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0.3340</w:t>
            </w:r>
          </w:p>
        </w:tc>
      </w:tr>
      <w:tr w:rsidR="00C2130E" w:rsidRPr="00C2130E" w14:paraId="643585B7" w14:textId="77777777" w:rsidTr="00C2130E">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9C7D0F" w14:textId="7EB10EB6"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b/>
                <w:bCs/>
                <w:color w:val="000000"/>
                <w:sz w:val="15"/>
                <w:szCs w:val="15"/>
              </w:rPr>
              <w:t>Population</w:t>
            </w:r>
            <w:r w:rsidR="00AE40C1">
              <w:rPr>
                <w:rFonts w:ascii="Helvetica Neue" w:eastAsia="Times New Roman" w:hAnsi="Helvetica Neue" w:cs="Times New Roman"/>
                <w:b/>
                <w:bCs/>
                <w:color w:val="000000"/>
                <w:sz w:val="15"/>
                <w:szCs w:val="15"/>
              </w:rPr>
              <w:t xml:space="preserve">: </w:t>
            </w:r>
            <w:r w:rsidRPr="00C2130E">
              <w:rPr>
                <w:rFonts w:ascii="Helvetica Neue" w:eastAsia="Times New Roman" w:hAnsi="Helvetica Neue" w:cs="Times New Roman"/>
                <w:b/>
                <w:bCs/>
                <w:color w:val="000000"/>
                <w:sz w:val="15"/>
                <w:szCs w:val="15"/>
              </w:rPr>
              <w:t>M1767</w:t>
            </w:r>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765E3F"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0.3269</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0A80C3"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-0.2098</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FA85A4"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0.9299</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E5C562"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846.7382</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D23484"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0.2760</w:t>
            </w:r>
          </w:p>
        </w:tc>
      </w:tr>
      <w:tr w:rsidR="00C2130E" w:rsidRPr="00C2130E" w14:paraId="340E1F23" w14:textId="77777777" w:rsidTr="00C2130E">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57AE8B" w14:textId="16615CFD"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b/>
                <w:bCs/>
                <w:color w:val="000000"/>
                <w:sz w:val="15"/>
                <w:szCs w:val="15"/>
              </w:rPr>
              <w:t>Population</w:t>
            </w:r>
            <w:r w:rsidR="00AE40C1">
              <w:rPr>
                <w:rFonts w:ascii="Helvetica Neue" w:eastAsia="Times New Roman" w:hAnsi="Helvetica Neue" w:cs="Times New Roman"/>
                <w:b/>
                <w:bCs/>
                <w:color w:val="000000"/>
                <w:sz w:val="15"/>
                <w:szCs w:val="15"/>
              </w:rPr>
              <w:t xml:space="preserve">: </w:t>
            </w:r>
            <w:r w:rsidRPr="00C2130E">
              <w:rPr>
                <w:rFonts w:ascii="Helvetica Neue" w:eastAsia="Times New Roman" w:hAnsi="Helvetica Neue" w:cs="Times New Roman"/>
                <w:b/>
                <w:bCs/>
                <w:color w:val="000000"/>
                <w:sz w:val="15"/>
                <w:szCs w:val="15"/>
              </w:rPr>
              <w:t>M1768</w:t>
            </w:r>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D00E5E"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0.7931</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C4205C"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0.4788</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1A5F10"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1.0699</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BDA309"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1000.0000</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2448EA" w14:textId="77777777" w:rsidR="00C2130E" w:rsidRPr="00C2130E" w:rsidRDefault="00C2130E" w:rsidP="00C2130E">
            <w:pPr>
              <w:spacing w:after="0" w:line="240" w:lineRule="auto"/>
              <w:rPr>
                <w:rFonts w:ascii="Times New Roman" w:eastAsia="Times New Roman" w:hAnsi="Times New Roman" w:cs="Times New Roman"/>
                <w:b/>
                <w:sz w:val="24"/>
                <w:szCs w:val="24"/>
              </w:rPr>
            </w:pPr>
            <w:r w:rsidRPr="00C2130E">
              <w:rPr>
                <w:rFonts w:ascii="Helvetica Neue" w:eastAsia="Times New Roman" w:hAnsi="Helvetica Neue" w:cs="Times New Roman"/>
                <w:b/>
                <w:color w:val="000000"/>
                <w:sz w:val="15"/>
                <w:szCs w:val="15"/>
              </w:rPr>
              <w:t>0.0010</w:t>
            </w:r>
          </w:p>
        </w:tc>
      </w:tr>
      <w:tr w:rsidR="00C2130E" w:rsidRPr="00C2130E" w14:paraId="3A737799" w14:textId="77777777" w:rsidTr="00C2130E">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CD4B4C" w14:textId="747097D5" w:rsidR="00C2130E" w:rsidRPr="00C2130E" w:rsidRDefault="00AE40C1" w:rsidP="00C2130E">
            <w:pPr>
              <w:spacing w:after="0" w:line="240" w:lineRule="auto"/>
              <w:rPr>
                <w:rFonts w:ascii="Times New Roman" w:eastAsia="Times New Roman" w:hAnsi="Times New Roman" w:cs="Times New Roman"/>
                <w:sz w:val="24"/>
                <w:szCs w:val="24"/>
              </w:rPr>
            </w:pPr>
            <w:r>
              <w:rPr>
                <w:rFonts w:ascii="Helvetica Neue" w:eastAsia="Times New Roman" w:hAnsi="Helvetica Neue" w:cs="Times New Roman"/>
                <w:b/>
                <w:bCs/>
                <w:color w:val="000000"/>
                <w:sz w:val="15"/>
                <w:szCs w:val="15"/>
              </w:rPr>
              <w:t>Normalized transplant date</w:t>
            </w:r>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CE6453"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0.0059</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EB8318"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-0.0084</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10F960"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0.0237</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3BA08F"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1207.7299</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8B48C5" w14:textId="77777777" w:rsidR="00C2130E" w:rsidRPr="00C2130E" w:rsidRDefault="00C2130E" w:rsidP="00C2130E">
            <w:pPr>
              <w:spacing w:after="0" w:line="240" w:lineRule="auto"/>
              <w:rPr>
                <w:rFonts w:ascii="Times New Roman" w:eastAsia="Times New Roman" w:hAnsi="Times New Roman" w:cs="Times New Roman"/>
                <w:sz w:val="24"/>
                <w:szCs w:val="24"/>
              </w:rPr>
            </w:pPr>
            <w:r w:rsidRPr="00C2130E">
              <w:rPr>
                <w:rFonts w:ascii="Helvetica Neue" w:eastAsia="Times New Roman" w:hAnsi="Helvetica Neue" w:cs="Times New Roman"/>
                <w:color w:val="000000"/>
                <w:sz w:val="15"/>
                <w:szCs w:val="15"/>
              </w:rPr>
              <w:t>0.4820</w:t>
            </w:r>
          </w:p>
        </w:tc>
      </w:tr>
    </w:tbl>
    <w:p w14:paraId="41EC2ECD" w14:textId="77777777" w:rsidR="00E468AD" w:rsidRDefault="00E468AD" w:rsidP="00EA3894"/>
    <w:p w14:paraId="245FC480" w14:textId="77777777" w:rsidR="00C2130E" w:rsidRDefault="00C2130E" w:rsidP="00EA3894"/>
    <w:p w14:paraId="28D107E8" w14:textId="77777777" w:rsidR="00F8270E" w:rsidRDefault="00F8270E" w:rsidP="00F8270E">
      <w:r>
        <w:lastRenderedPageBreak/>
        <w:t xml:space="preserve">Figure 1: </w:t>
      </w:r>
      <w:r>
        <w:rPr>
          <w:i/>
        </w:rPr>
        <w:t xml:space="preserve">Euphrasia </w:t>
      </w:r>
      <w:r>
        <w:t>reproductive output over time showing differences in reproductive trajectories, data from Experiment 1. Values represent mean reproductive nodes at a particular time point ± one standard error. Eleven species of host are shown, along with the average host where points are the mean of all hosts in the experiment.</w:t>
      </w:r>
    </w:p>
    <w:p w14:paraId="1C1A792B" w14:textId="5C9A1089" w:rsidR="00F8270E" w:rsidRDefault="00F8270E" w:rsidP="00EA3894">
      <w:r>
        <w:rPr>
          <w:noProof/>
          <w:lang w:eastAsia="en-GB"/>
        </w:rPr>
        <w:drawing>
          <wp:inline distT="0" distB="0" distL="0" distR="0" wp14:anchorId="1D793296" wp14:editId="2836D836">
            <wp:extent cx="5731510" cy="31838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erage_host.pdf"/>
                    <pic:cNvPicPr/>
                  </pic:nvPicPr>
                  <pic:blipFill>
                    <a:blip r:embed="rId33">
                      <a:extLst>
                        <a:ext uri="{28A0092B-C50C-407E-A947-70E740481C1C}">
                          <a14:useLocalDpi xmlns:a14="http://schemas.microsoft.com/office/drawing/2010/main" val="0"/>
                        </a:ext>
                      </a:extLst>
                    </a:blip>
                    <a:stretch>
                      <a:fillRect/>
                    </a:stretch>
                  </pic:blipFill>
                  <pic:spPr>
                    <a:xfrm>
                      <a:off x="0" y="0"/>
                      <a:ext cx="5731510" cy="3183890"/>
                    </a:xfrm>
                    <a:prstGeom prst="rect">
                      <a:avLst/>
                    </a:prstGeom>
                  </pic:spPr>
                </pic:pic>
              </a:graphicData>
            </a:graphic>
          </wp:inline>
        </w:drawing>
      </w:r>
    </w:p>
    <w:p w14:paraId="31E75163" w14:textId="77777777" w:rsidR="00F8270E" w:rsidRDefault="00F8270E" w:rsidP="00EA3894"/>
    <w:p w14:paraId="51A7486A" w14:textId="77777777" w:rsidR="00F8270E" w:rsidRDefault="00F8270E" w:rsidP="00EA3894"/>
    <w:p w14:paraId="2A766DBE" w14:textId="77777777" w:rsidR="00F8270E" w:rsidRDefault="00F8270E" w:rsidP="00EA3894"/>
    <w:p w14:paraId="3216A2E0" w14:textId="77777777" w:rsidR="00F8270E" w:rsidRDefault="00F8270E">
      <w:r>
        <w:br w:type="page"/>
      </w:r>
    </w:p>
    <w:p w14:paraId="01F66B20" w14:textId="6E7C9122" w:rsidR="00EF61D4" w:rsidRDefault="00EF61D4" w:rsidP="00EA3894">
      <w:r>
        <w:lastRenderedPageBreak/>
        <w:t xml:space="preserve">Figure </w:t>
      </w:r>
      <w:r w:rsidR="00F8270E">
        <w:t>2</w:t>
      </w:r>
      <w:r>
        <w:t xml:space="preserve">: Posterior distributions of the phylogenetic signal for </w:t>
      </w:r>
      <w:r w:rsidR="00B7747E">
        <w:t>the</w:t>
      </w:r>
      <w:r>
        <w:t xml:space="preserve"> models</w:t>
      </w:r>
      <w:r w:rsidR="004E655B">
        <w:t xml:space="preserve"> </w:t>
      </w:r>
      <w:r w:rsidR="000C1890">
        <w:t xml:space="preserve">from </w:t>
      </w:r>
      <w:r w:rsidR="004E655B">
        <w:t>Experiment 1</w:t>
      </w:r>
      <w:r>
        <w:t xml:space="preserve">. Total reproductive output shows the highest and </w:t>
      </w:r>
      <w:r w:rsidR="00B7747E">
        <w:t>least variable</w:t>
      </w:r>
      <w:r>
        <w:t xml:space="preserve"> estimate of phylogenetic signal</w:t>
      </w:r>
      <w:r w:rsidR="00B7747E">
        <w:t>, however all are significant as the distributions are not overlapping zero</w:t>
      </w:r>
      <w:r>
        <w:t>.</w:t>
      </w:r>
    </w:p>
    <w:p w14:paraId="6AE9FA09" w14:textId="0FE68223" w:rsidR="00EF61D4" w:rsidRDefault="00EF61D4" w:rsidP="00EF61D4">
      <w:pPr>
        <w:jc w:val="center"/>
      </w:pPr>
      <w:r>
        <w:rPr>
          <w:noProof/>
          <w:lang w:eastAsia="en-GB"/>
        </w:rPr>
        <w:drawing>
          <wp:inline distT="0" distB="0" distL="0" distR="0" wp14:anchorId="191B30EA" wp14:editId="2546C2D4">
            <wp:extent cx="5158016" cy="42983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int_variance_explained.pdf"/>
                    <pic:cNvPicPr/>
                  </pic:nvPicPr>
                  <pic:blipFill>
                    <a:blip r:embed="rId34">
                      <a:extLst>
                        <a:ext uri="{28A0092B-C50C-407E-A947-70E740481C1C}">
                          <a14:useLocalDpi xmlns:a14="http://schemas.microsoft.com/office/drawing/2010/main" val="0"/>
                        </a:ext>
                      </a:extLst>
                    </a:blip>
                    <a:stretch>
                      <a:fillRect/>
                    </a:stretch>
                  </pic:blipFill>
                  <pic:spPr>
                    <a:xfrm>
                      <a:off x="0" y="0"/>
                      <a:ext cx="5168923" cy="4307437"/>
                    </a:xfrm>
                    <a:prstGeom prst="rect">
                      <a:avLst/>
                    </a:prstGeom>
                  </pic:spPr>
                </pic:pic>
              </a:graphicData>
            </a:graphic>
          </wp:inline>
        </w:drawing>
      </w:r>
    </w:p>
    <w:p w14:paraId="430C9293" w14:textId="77777777" w:rsidR="00EF61D4" w:rsidRPr="00EF61D4" w:rsidRDefault="00EF61D4" w:rsidP="00EA3894"/>
    <w:p w14:paraId="0E2EFAB9" w14:textId="77777777" w:rsidR="00363B7E" w:rsidRDefault="00363B7E" w:rsidP="00EA3894"/>
    <w:p w14:paraId="4FD6F6CE" w14:textId="77777777" w:rsidR="00363B7E" w:rsidRDefault="00363B7E" w:rsidP="00EA3894"/>
    <w:p w14:paraId="683BB44C" w14:textId="77777777" w:rsidR="00363B7E" w:rsidRDefault="00363B7E" w:rsidP="00EA3894"/>
    <w:p w14:paraId="4614440A" w14:textId="77777777" w:rsidR="00363B7E" w:rsidRDefault="00363B7E" w:rsidP="00EA3894"/>
    <w:p w14:paraId="49244711" w14:textId="77777777" w:rsidR="00363B7E" w:rsidRDefault="00363B7E" w:rsidP="00EA3894"/>
    <w:p w14:paraId="69CF7FAE" w14:textId="77777777" w:rsidR="00363B7E" w:rsidRDefault="00363B7E" w:rsidP="00EA3894"/>
    <w:p w14:paraId="48FF8700" w14:textId="77777777" w:rsidR="00363B7E" w:rsidRDefault="00363B7E" w:rsidP="00EA3894"/>
    <w:p w14:paraId="08FAAB07" w14:textId="77777777" w:rsidR="00363B7E" w:rsidRDefault="00363B7E" w:rsidP="00EA3894"/>
    <w:p w14:paraId="2DFA1934" w14:textId="77777777" w:rsidR="00363B7E" w:rsidRDefault="00363B7E" w:rsidP="00EA3894"/>
    <w:p w14:paraId="62ED997B" w14:textId="77777777" w:rsidR="00363B7E" w:rsidRDefault="00363B7E" w:rsidP="00EA3894"/>
    <w:p w14:paraId="59371DC3" w14:textId="77777777" w:rsidR="00363B7E" w:rsidRDefault="00363B7E" w:rsidP="00EA3894"/>
    <w:p w14:paraId="03762E57" w14:textId="5E8EB65F" w:rsidR="00BC519D" w:rsidRDefault="00BC519D" w:rsidP="00B53F62"/>
    <w:p w14:paraId="7DAC3057" w14:textId="4E63EDC7" w:rsidR="004E655B" w:rsidRDefault="00BD39F3" w:rsidP="004E655B">
      <w:r>
        <w:lastRenderedPageBreak/>
        <w:t xml:space="preserve">Figure </w:t>
      </w:r>
      <w:r w:rsidR="00BE6B1D">
        <w:t>3</w:t>
      </w:r>
      <w:r>
        <w:t xml:space="preserve">: Posterior distribution of the variance for random effects in the model fitted for Experiment 2. The random effects are the </w:t>
      </w:r>
      <w:r>
        <w:rPr>
          <w:i/>
        </w:rPr>
        <w:t>Euphrasia</w:t>
      </w:r>
      <w:r>
        <w:t>-host interaction, the sole effect of host species, and the residual variance.</w:t>
      </w:r>
    </w:p>
    <w:p w14:paraId="16C5DE75" w14:textId="0CFFCB87" w:rsidR="005A13CA" w:rsidRPr="00BD39F3" w:rsidRDefault="005A13CA" w:rsidP="00C07EF0">
      <w:pPr>
        <w:jc w:val="center"/>
      </w:pPr>
      <w:r>
        <w:rPr>
          <w:noProof/>
        </w:rPr>
        <w:drawing>
          <wp:inline distT="0" distB="0" distL="0" distR="0" wp14:anchorId="4C2FB29D" wp14:editId="2FEAB05F">
            <wp:extent cx="5731510" cy="34391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terior_interaction_dist.pdf"/>
                    <pic:cNvPicPr/>
                  </pic:nvPicPr>
                  <pic:blipFill>
                    <a:blip r:embed="rId3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30C2E2DC" w14:textId="77777777" w:rsidR="00834AEE" w:rsidRDefault="00834AEE">
      <w:r>
        <w:br w:type="page"/>
      </w:r>
    </w:p>
    <w:p w14:paraId="3F85E8B0" w14:textId="77870FF5" w:rsidR="00834AEE" w:rsidRPr="00B07458" w:rsidRDefault="00834AEE" w:rsidP="00834AEE">
      <w:r>
        <w:lastRenderedPageBreak/>
        <w:t xml:space="preserve">Figure 4: Performance of four species of </w:t>
      </w:r>
      <w:r>
        <w:rPr>
          <w:i/>
        </w:rPr>
        <w:t>Euphrasia</w:t>
      </w:r>
      <w:r>
        <w:t xml:space="preserve"> on thirteen different species of host plants measured as cumulative reproductive nodes. Each panel represents a unique </w:t>
      </w:r>
      <w:r>
        <w:rPr>
          <w:i/>
        </w:rPr>
        <w:t>Euphrasia</w:t>
      </w:r>
      <w:r>
        <w:t xml:space="preserve"> population (a = A1766, b = T1761, c = V1761, d = M1767, e = M1768, f = M1769), coloured by species. Two populations, (e) and (f) co-occur. Host species are ranked by average performance conferred to a </w:t>
      </w:r>
      <w:r>
        <w:rPr>
          <w:i/>
        </w:rPr>
        <w:t>Euphrasia</w:t>
      </w:r>
      <w:r>
        <w:t xml:space="preserve"> species, where HPU = </w:t>
      </w:r>
      <w:r>
        <w:rPr>
          <w:i/>
        </w:rPr>
        <w:t xml:space="preserve">Hypericum </w:t>
      </w:r>
      <w:proofErr w:type="spellStart"/>
      <w:r>
        <w:rPr>
          <w:i/>
        </w:rPr>
        <w:t>pulchrum</w:t>
      </w:r>
      <w:proofErr w:type="spellEnd"/>
      <w:r>
        <w:t xml:space="preserve">, CVU = </w:t>
      </w:r>
      <w:proofErr w:type="spellStart"/>
      <w:r>
        <w:rPr>
          <w:i/>
        </w:rPr>
        <w:t>Calluna</w:t>
      </w:r>
      <w:proofErr w:type="spellEnd"/>
      <w:r>
        <w:rPr>
          <w:i/>
        </w:rPr>
        <w:t xml:space="preserve"> vulgaris</w:t>
      </w:r>
      <w:r>
        <w:t xml:space="preserve">, HLA = </w:t>
      </w:r>
      <w:proofErr w:type="spellStart"/>
      <w:r>
        <w:rPr>
          <w:i/>
        </w:rPr>
        <w:t>Holcus</w:t>
      </w:r>
      <w:proofErr w:type="spellEnd"/>
      <w:r>
        <w:rPr>
          <w:i/>
        </w:rPr>
        <w:t xml:space="preserve"> </w:t>
      </w:r>
      <w:proofErr w:type="spellStart"/>
      <w:r>
        <w:rPr>
          <w:i/>
        </w:rPr>
        <w:t>lanatus</w:t>
      </w:r>
      <w:proofErr w:type="spellEnd"/>
      <w:r>
        <w:t xml:space="preserve">, OVU = </w:t>
      </w:r>
      <w:proofErr w:type="spellStart"/>
      <w:r>
        <w:rPr>
          <w:i/>
        </w:rPr>
        <w:t>Origanum</w:t>
      </w:r>
      <w:proofErr w:type="spellEnd"/>
      <w:r>
        <w:rPr>
          <w:i/>
        </w:rPr>
        <w:t xml:space="preserve"> vulgare</w:t>
      </w:r>
      <w:r>
        <w:t xml:space="preserve">, UGA = </w:t>
      </w:r>
      <w:proofErr w:type="spellStart"/>
      <w:r>
        <w:rPr>
          <w:i/>
        </w:rPr>
        <w:t>Ulex</w:t>
      </w:r>
      <w:proofErr w:type="spellEnd"/>
      <w:r>
        <w:rPr>
          <w:i/>
        </w:rPr>
        <w:t xml:space="preserve"> </w:t>
      </w:r>
      <w:proofErr w:type="spellStart"/>
      <w:r>
        <w:rPr>
          <w:i/>
        </w:rPr>
        <w:t>gallii</w:t>
      </w:r>
      <w:proofErr w:type="spellEnd"/>
      <w:r>
        <w:t xml:space="preserve">, PMA = </w:t>
      </w:r>
      <w:proofErr w:type="spellStart"/>
      <w:r>
        <w:rPr>
          <w:i/>
        </w:rPr>
        <w:t>Plantago</w:t>
      </w:r>
      <w:proofErr w:type="spellEnd"/>
      <w:r>
        <w:rPr>
          <w:i/>
        </w:rPr>
        <w:t xml:space="preserve"> </w:t>
      </w:r>
      <w:proofErr w:type="spellStart"/>
      <w:r>
        <w:rPr>
          <w:i/>
        </w:rPr>
        <w:t>maritima</w:t>
      </w:r>
      <w:proofErr w:type="spellEnd"/>
      <w:r>
        <w:t xml:space="preserve">, PLA = </w:t>
      </w:r>
      <w:proofErr w:type="spellStart"/>
      <w:r>
        <w:rPr>
          <w:i/>
        </w:rPr>
        <w:t>Plantago</w:t>
      </w:r>
      <w:proofErr w:type="spellEnd"/>
      <w:r>
        <w:rPr>
          <w:i/>
        </w:rPr>
        <w:t xml:space="preserve"> </w:t>
      </w:r>
      <w:proofErr w:type="spellStart"/>
      <w:r>
        <w:rPr>
          <w:i/>
        </w:rPr>
        <w:t>lanceolata</w:t>
      </w:r>
      <w:proofErr w:type="spellEnd"/>
      <w:r>
        <w:t xml:space="preserve">, VCH = </w:t>
      </w:r>
      <w:r>
        <w:rPr>
          <w:i/>
        </w:rPr>
        <w:t xml:space="preserve">Veronica </w:t>
      </w:r>
      <w:proofErr w:type="spellStart"/>
      <w:r>
        <w:rPr>
          <w:i/>
        </w:rPr>
        <w:t>chamaedrys</w:t>
      </w:r>
      <w:proofErr w:type="spellEnd"/>
      <w:r>
        <w:t xml:space="preserve">, FOV = </w:t>
      </w:r>
      <w:r>
        <w:rPr>
          <w:i/>
        </w:rPr>
        <w:t xml:space="preserve">Festuca </w:t>
      </w:r>
      <w:proofErr w:type="spellStart"/>
      <w:r>
        <w:rPr>
          <w:i/>
        </w:rPr>
        <w:t>ovina</w:t>
      </w:r>
      <w:proofErr w:type="spellEnd"/>
      <w:r>
        <w:t xml:space="preserve">, DFL = </w:t>
      </w:r>
      <w:proofErr w:type="spellStart"/>
      <w:r>
        <w:rPr>
          <w:i/>
        </w:rPr>
        <w:t>Deschampsia</w:t>
      </w:r>
      <w:proofErr w:type="spellEnd"/>
      <w:r>
        <w:rPr>
          <w:i/>
        </w:rPr>
        <w:t xml:space="preserve"> </w:t>
      </w:r>
      <w:proofErr w:type="spellStart"/>
      <w:r>
        <w:rPr>
          <w:i/>
        </w:rPr>
        <w:t>flexuosa</w:t>
      </w:r>
      <w:proofErr w:type="spellEnd"/>
      <w:r>
        <w:t xml:space="preserve">, ACU = </w:t>
      </w:r>
      <w:r>
        <w:rPr>
          <w:i/>
        </w:rPr>
        <w:t xml:space="preserve">Agrostis </w:t>
      </w:r>
      <w:proofErr w:type="spellStart"/>
      <w:r>
        <w:rPr>
          <w:i/>
        </w:rPr>
        <w:t>curtisii</w:t>
      </w:r>
      <w:proofErr w:type="spellEnd"/>
      <w:r>
        <w:t xml:space="preserve">, LPE = </w:t>
      </w:r>
      <w:proofErr w:type="spellStart"/>
      <w:r>
        <w:rPr>
          <w:i/>
        </w:rPr>
        <w:t>Lolium</w:t>
      </w:r>
      <w:proofErr w:type="spellEnd"/>
      <w:r>
        <w:rPr>
          <w:i/>
        </w:rPr>
        <w:t xml:space="preserve"> </w:t>
      </w:r>
      <w:proofErr w:type="spellStart"/>
      <w:r>
        <w:rPr>
          <w:i/>
        </w:rPr>
        <w:t>perenne</w:t>
      </w:r>
      <w:proofErr w:type="spellEnd"/>
      <w:r>
        <w:t xml:space="preserve"> and LCO = </w:t>
      </w:r>
      <w:r>
        <w:rPr>
          <w:i/>
        </w:rPr>
        <w:t xml:space="preserve">Lotus </w:t>
      </w:r>
      <w:proofErr w:type="spellStart"/>
      <w:r>
        <w:rPr>
          <w:i/>
        </w:rPr>
        <w:t>corniculatus</w:t>
      </w:r>
      <w:proofErr w:type="spellEnd"/>
      <w:r>
        <w:t>. Y-axis values are the log of the mean cumulative reproductive nodes ± one standard error.</w:t>
      </w:r>
    </w:p>
    <w:p w14:paraId="0F3C8ED1" w14:textId="77777777" w:rsidR="00834AEE" w:rsidRDefault="00834AEE" w:rsidP="00834AEE">
      <w:pPr>
        <w:jc w:val="center"/>
      </w:pPr>
      <w:r>
        <w:rPr>
          <w:noProof/>
        </w:rPr>
        <w:drawing>
          <wp:inline distT="0" distB="0" distL="0" distR="0" wp14:anchorId="227B5619" wp14:editId="70A2BFC4">
            <wp:extent cx="5731510" cy="34391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pulation_cum_nodes.jpe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213FAA77" w14:textId="77777777" w:rsidR="00834AEE" w:rsidRDefault="00834AEE" w:rsidP="00834AEE"/>
    <w:p w14:paraId="205FB434" w14:textId="1CAE4D8A" w:rsidR="00113CC4" w:rsidRDefault="005F6DD1" w:rsidP="00EA3894">
      <w:r>
        <w:t xml:space="preserve">Data and code for all analyses available at </w:t>
      </w:r>
      <w:hyperlink r:id="rId37" w:history="1">
        <w:r w:rsidRPr="005F6DD1">
          <w:rPr>
            <w:rStyle w:val="Hyperlink"/>
          </w:rPr>
          <w:t>https://github.com/Euphrasiologist/euphrasia_host_parasite</w:t>
        </w:r>
      </w:hyperlink>
    </w:p>
    <w:sectPr w:rsidR="00113CC4" w:rsidSect="00377376">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OWN Max" w:date="2020-04-17T09:49:00Z" w:initials="BM">
    <w:p w14:paraId="79855369" w14:textId="2C56CDC8" w:rsidR="00470029" w:rsidRDefault="00470029">
      <w:pPr>
        <w:pStyle w:val="CommentText"/>
      </w:pPr>
      <w:r>
        <w:rPr>
          <w:rStyle w:val="CommentReference"/>
        </w:rPr>
        <w:annotationRef/>
      </w:r>
      <w:r>
        <w:t>Investment, not success. Maybe ‘reproductive output’ here is best.</w:t>
      </w:r>
    </w:p>
  </w:comment>
  <w:comment w:id="3" w:author="BROWN Max" w:date="2020-04-23T09:48:00Z" w:initials="BM">
    <w:p w14:paraId="507532DE" w14:textId="75884D16" w:rsidR="001A595D" w:rsidRPr="00891557" w:rsidRDefault="001A595D">
      <w:pPr>
        <w:pStyle w:val="CommentText"/>
        <w:rPr>
          <w:b/>
        </w:rPr>
      </w:pPr>
      <w:r>
        <w:rPr>
          <w:rStyle w:val="CommentReference"/>
        </w:rPr>
        <w:annotationRef/>
      </w:r>
      <w:r w:rsidRPr="00891557">
        <w:rPr>
          <w:b/>
        </w:rPr>
        <w:t>Calculate a joint SD, try CI’s if not delete the ones at the start.</w:t>
      </w:r>
    </w:p>
  </w:comment>
  <w:comment w:id="4" w:author="BROWN Max" w:date="2020-04-23T09:46:00Z" w:initials="BM">
    <w:p w14:paraId="68EE5FA4" w14:textId="7DA57B39" w:rsidR="001A595D" w:rsidRDefault="001A595D">
      <w:pPr>
        <w:pStyle w:val="CommentText"/>
      </w:pPr>
      <w:r>
        <w:rPr>
          <w:rStyle w:val="CommentReference"/>
        </w:rPr>
        <w:annotationRef/>
      </w:r>
      <w:r>
        <w:t>Shows that variation in host effects is a major factor in Euphrasia survival.</w:t>
      </w:r>
    </w:p>
  </w:comment>
  <w:comment w:id="5" w:author="BROWN Max" w:date="2020-04-17T09:55:00Z" w:initials="BM">
    <w:p w14:paraId="253EDB52" w14:textId="1888AE47" w:rsidR="00470029" w:rsidRDefault="00470029">
      <w:pPr>
        <w:pStyle w:val="CommentText"/>
      </w:pPr>
      <w:r>
        <w:rPr>
          <w:rStyle w:val="CommentReference"/>
        </w:rPr>
        <w:annotationRef/>
      </w:r>
      <w:r>
        <w:t>I feel this does make sense, but maybe we should discuss.</w:t>
      </w:r>
    </w:p>
  </w:comment>
  <w:comment w:id="6" w:author="OBBARD Darren" w:date="2020-04-09T17:15:00Z" w:initials="OD">
    <w:p w14:paraId="149792FB" w14:textId="3A0ED351" w:rsidR="00470029" w:rsidRDefault="00470029">
      <w:pPr>
        <w:pStyle w:val="CommentText"/>
      </w:pPr>
      <w:r>
        <w:rPr>
          <w:rStyle w:val="CommentReference"/>
        </w:rPr>
        <w:annotationRef/>
      </w:r>
      <w:r>
        <w:t>Investment?</w:t>
      </w:r>
    </w:p>
  </w:comment>
  <w:comment w:id="7" w:author="BROWN Max" w:date="2020-04-17T09:57:00Z" w:initials="BM">
    <w:p w14:paraId="05B42628" w14:textId="4E0EA916" w:rsidR="00470029" w:rsidRDefault="00470029">
      <w:pPr>
        <w:pStyle w:val="CommentText"/>
      </w:pPr>
      <w:r>
        <w:rPr>
          <w:rStyle w:val="CommentReference"/>
        </w:rPr>
        <w:annotationRef/>
      </w:r>
      <w:r>
        <w:t>Going to keep output. You are right that success was probably the wrong word, but output I think works fine.</w:t>
      </w:r>
    </w:p>
  </w:comment>
  <w:comment w:id="8" w:author="OBBARD Darren" w:date="2020-04-09T17:19:00Z" w:initials="OD">
    <w:p w14:paraId="4DC86404" w14:textId="28752185" w:rsidR="00470029" w:rsidRDefault="00470029">
      <w:pPr>
        <w:pStyle w:val="CommentText"/>
      </w:pPr>
      <w:r>
        <w:rPr>
          <w:rStyle w:val="CommentReference"/>
        </w:rPr>
        <w:annotationRef/>
      </w:r>
      <w:r>
        <w:t xml:space="preserve">Stop changing between assessment methods and precision reporting! Please give CI AND </w:t>
      </w:r>
      <w:proofErr w:type="spellStart"/>
      <w:r>
        <w:t>pMCMC</w:t>
      </w:r>
      <w:proofErr w:type="spellEnd"/>
      <w:r>
        <w:t xml:space="preserve"> wherever you give either. Was functional group in the same model? In which case give CIs for variance explained by that as well.</w:t>
      </w:r>
    </w:p>
  </w:comment>
  <w:comment w:id="9" w:author="BROWN Max" w:date="2020-04-22T16:26:00Z" w:initials="BM">
    <w:p w14:paraId="34D7E997" w14:textId="70BE0DC5" w:rsidR="00470029" w:rsidRDefault="00470029">
      <w:pPr>
        <w:pStyle w:val="CommentText"/>
      </w:pPr>
      <w:r>
        <w:rPr>
          <w:rStyle w:val="CommentReference"/>
        </w:rPr>
        <w:annotationRef/>
      </w:r>
      <w:r>
        <w:t>I’ve gone ahead and added CI’s on effects only when I thought it was necessary. Some CI’s are actually hard to calculate and require explaining- those have been left out.</w:t>
      </w:r>
    </w:p>
  </w:comment>
  <w:comment w:id="13" w:author="BROWN Max" w:date="2020-04-23T09:54:00Z" w:initials="BM">
    <w:p w14:paraId="73DE2FF6" w14:textId="1930EA74" w:rsidR="00A72850" w:rsidRPr="00891557" w:rsidRDefault="00A72850">
      <w:pPr>
        <w:pStyle w:val="CommentText"/>
        <w:rPr>
          <w:b/>
        </w:rPr>
      </w:pPr>
      <w:r>
        <w:rPr>
          <w:rStyle w:val="CommentReference"/>
        </w:rPr>
        <w:annotationRef/>
      </w:r>
      <w:r w:rsidRPr="00891557">
        <w:rPr>
          <w:b/>
        </w:rPr>
        <w:t>Check through significant figures.</w:t>
      </w:r>
    </w:p>
  </w:comment>
  <w:comment w:id="14" w:author="OBBARD Darren" w:date="2020-04-09T17:22:00Z" w:initials="OD">
    <w:p w14:paraId="5E2F52F6" w14:textId="5CF90B6D" w:rsidR="00470029" w:rsidRDefault="00470029">
      <w:pPr>
        <w:pStyle w:val="CommentText"/>
      </w:pPr>
      <w:r>
        <w:rPr>
          <w:rStyle w:val="CommentReference"/>
        </w:rPr>
        <w:annotationRef/>
      </w:r>
      <w:r>
        <w:t>Why the sudden move to SEs rather than CIs? If they’re all in the model, I’d give CI’s. I excused SDs earlier, as I assume the idea was to illustrate the variation rather than quantify the precision</w:t>
      </w:r>
    </w:p>
  </w:comment>
  <w:comment w:id="15" w:author="BROWN Max" w:date="2020-04-17T10:47:00Z" w:initials="BM">
    <w:p w14:paraId="39FF1D97" w14:textId="269573A7" w:rsidR="00470029" w:rsidRDefault="00470029">
      <w:pPr>
        <w:pStyle w:val="CommentText"/>
      </w:pPr>
      <w:r>
        <w:rPr>
          <w:rStyle w:val="CommentReference"/>
        </w:rPr>
        <w:annotationRef/>
      </w:r>
      <w:r>
        <w:t>Because it is raw data. Yes, earlier was variation. Here is variation too, I suppose. Doing it from the models would be much more difficult.</w:t>
      </w:r>
    </w:p>
  </w:comment>
  <w:comment w:id="16" w:author="BROWN Max" w:date="2020-04-22T16:23:00Z" w:initials="BM">
    <w:p w14:paraId="020B5A15" w14:textId="5B5A6CED" w:rsidR="00470029" w:rsidRDefault="00470029">
      <w:pPr>
        <w:pStyle w:val="CommentText"/>
      </w:pPr>
      <w:r>
        <w:rPr>
          <w:rStyle w:val="CommentReference"/>
        </w:rPr>
        <w:annotationRef/>
      </w:r>
      <w:r>
        <w:t>I feel like the text might not need changing?</w:t>
      </w:r>
    </w:p>
  </w:comment>
  <w:comment w:id="17" w:author="OBBARD Darren" w:date="2020-04-09T17:27:00Z" w:initials="OD">
    <w:p w14:paraId="70EBC84D" w14:textId="2C866B6C" w:rsidR="00470029" w:rsidRDefault="00470029">
      <w:pPr>
        <w:pStyle w:val="CommentText"/>
      </w:pPr>
      <w:r>
        <w:rPr>
          <w:rStyle w:val="CommentReference"/>
        </w:rPr>
        <w:annotationRef/>
      </w:r>
      <w:r>
        <w:t>I feel this needs expanding/explaining.</w:t>
      </w:r>
    </w:p>
  </w:comment>
  <w:comment w:id="18" w:author="BROWN Max" w:date="2020-04-22T16:28:00Z" w:initials="BM">
    <w:p w14:paraId="3D4F0468" w14:textId="772B73DD" w:rsidR="00470029" w:rsidRDefault="00470029">
      <w:pPr>
        <w:pStyle w:val="CommentText"/>
      </w:pPr>
      <w:r>
        <w:rPr>
          <w:rStyle w:val="CommentReference"/>
        </w:rPr>
        <w:annotationRef/>
      </w:r>
      <w:r>
        <w:t>I’ve added in that this was substantiated by viewing the BLUPs, is more needed?</w:t>
      </w:r>
    </w:p>
  </w:comment>
  <w:comment w:id="19" w:author="OBBARD Darren" w:date="2020-04-09T17:39:00Z" w:initials="OD">
    <w:p w14:paraId="3AE98BAB" w14:textId="77E7FE3F" w:rsidR="00470029" w:rsidRDefault="00470029">
      <w:pPr>
        <w:pStyle w:val="CommentText"/>
      </w:pPr>
      <w:r>
        <w:rPr>
          <w:rStyle w:val="CommentReference"/>
        </w:rPr>
        <w:annotationRef/>
      </w:r>
      <w:r>
        <w:t>Many journals may object to this phrasing, even if it’s true</w:t>
      </w:r>
    </w:p>
  </w:comment>
  <w:comment w:id="20" w:author="BROWN Max" w:date="2020-04-17T11:16:00Z" w:initials="BM">
    <w:p w14:paraId="5DE6A129" w14:textId="52C64A1B" w:rsidR="00470029" w:rsidRDefault="00470029">
      <w:pPr>
        <w:pStyle w:val="CommentText"/>
      </w:pPr>
      <w:r>
        <w:rPr>
          <w:rStyle w:val="CommentReference"/>
        </w:rPr>
        <w:annotationRef/>
      </w:r>
      <w:r>
        <w:t>Noted. We take the risk?!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855369" w15:done="0"/>
  <w15:commentEx w15:paraId="507532DE" w15:done="0"/>
  <w15:commentEx w15:paraId="68EE5FA4" w15:done="0"/>
  <w15:commentEx w15:paraId="253EDB52" w15:done="0"/>
  <w15:commentEx w15:paraId="149792FB" w15:done="0"/>
  <w15:commentEx w15:paraId="05B42628" w15:paraIdParent="149792FB" w15:done="0"/>
  <w15:commentEx w15:paraId="4DC86404" w15:done="0"/>
  <w15:commentEx w15:paraId="34D7E997" w15:paraIdParent="4DC86404" w15:done="0"/>
  <w15:commentEx w15:paraId="73DE2FF6" w15:done="0"/>
  <w15:commentEx w15:paraId="5E2F52F6" w15:done="0"/>
  <w15:commentEx w15:paraId="39FF1D97" w15:paraIdParent="5E2F52F6" w15:done="0"/>
  <w15:commentEx w15:paraId="020B5A15" w15:done="0"/>
  <w15:commentEx w15:paraId="70EBC84D" w15:done="0"/>
  <w15:commentEx w15:paraId="3D4F0468" w15:paraIdParent="70EBC84D" w15:done="0"/>
  <w15:commentEx w15:paraId="3AE98BAB" w15:done="0"/>
  <w15:commentEx w15:paraId="5DE6A129" w15:paraIdParent="3AE98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855369" w16cid:durableId="2243FA35"/>
  <w16cid:commentId w16cid:paraId="507532DE" w16cid:durableId="224BE2FE"/>
  <w16cid:commentId w16cid:paraId="68EE5FA4" w16cid:durableId="224BE280"/>
  <w16cid:commentId w16cid:paraId="253EDB52" w16cid:durableId="2243FB7D"/>
  <w16cid:commentId w16cid:paraId="149792FB" w16cid:durableId="2239D6BD"/>
  <w16cid:commentId w16cid:paraId="05B42628" w16cid:durableId="2243FBF6"/>
  <w16cid:commentId w16cid:paraId="4DC86404" w16cid:durableId="2239D795"/>
  <w16cid:commentId w16cid:paraId="34D7E997" w16cid:durableId="224AEE9C"/>
  <w16cid:commentId w16cid:paraId="73DE2FF6" w16cid:durableId="224BE46C"/>
  <w16cid:commentId w16cid:paraId="5E2F52F6" w16cid:durableId="2239D83B"/>
  <w16cid:commentId w16cid:paraId="39FF1D97" w16cid:durableId="224407C5"/>
  <w16cid:commentId w16cid:paraId="020B5A15" w16cid:durableId="224AEE05"/>
  <w16cid:commentId w16cid:paraId="70EBC84D" w16cid:durableId="2239D99C"/>
  <w16cid:commentId w16cid:paraId="3D4F0468" w16cid:durableId="224AEF13"/>
  <w16cid:commentId w16cid:paraId="3AE98BAB" w16cid:durableId="2239DC64"/>
  <w16cid:commentId w16cid:paraId="5DE6A129" w16cid:durableId="22440E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4D24A" w14:textId="77777777" w:rsidR="00761DDD" w:rsidRDefault="00761DDD" w:rsidP="00D320BB">
      <w:pPr>
        <w:spacing w:after="0" w:line="240" w:lineRule="auto"/>
      </w:pPr>
      <w:r>
        <w:separator/>
      </w:r>
    </w:p>
  </w:endnote>
  <w:endnote w:type="continuationSeparator" w:id="0">
    <w:p w14:paraId="439F41C7" w14:textId="77777777" w:rsidR="00761DDD" w:rsidRDefault="00761DDD" w:rsidP="00D32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20F03" w14:textId="77777777" w:rsidR="00470029" w:rsidRDefault="00470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BF3C5" w14:textId="77777777" w:rsidR="00470029" w:rsidRDefault="004700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9E105" w14:textId="77777777" w:rsidR="00470029" w:rsidRDefault="00470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23DD7" w14:textId="77777777" w:rsidR="00761DDD" w:rsidRDefault="00761DDD" w:rsidP="00D320BB">
      <w:pPr>
        <w:spacing w:after="0" w:line="240" w:lineRule="auto"/>
      </w:pPr>
      <w:r>
        <w:separator/>
      </w:r>
    </w:p>
  </w:footnote>
  <w:footnote w:type="continuationSeparator" w:id="0">
    <w:p w14:paraId="57C0B5C2" w14:textId="77777777" w:rsidR="00761DDD" w:rsidRDefault="00761DDD" w:rsidP="00D32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CCFBA" w14:textId="77777777" w:rsidR="00470029" w:rsidRDefault="004700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EE252" w14:textId="77777777" w:rsidR="00470029" w:rsidRDefault="004700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66BA5" w14:textId="77777777" w:rsidR="00470029" w:rsidRDefault="004700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E13"/>
    <w:multiLevelType w:val="hybridMultilevel"/>
    <w:tmpl w:val="C666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A2718"/>
    <w:multiLevelType w:val="hybridMultilevel"/>
    <w:tmpl w:val="E5B8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41084"/>
    <w:multiLevelType w:val="hybridMultilevel"/>
    <w:tmpl w:val="C23C037A"/>
    <w:lvl w:ilvl="0" w:tplc="3260FE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332E6"/>
    <w:multiLevelType w:val="hybridMultilevel"/>
    <w:tmpl w:val="D73CC6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1E53A1"/>
    <w:multiLevelType w:val="hybridMultilevel"/>
    <w:tmpl w:val="B0925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B4385"/>
    <w:multiLevelType w:val="hybridMultilevel"/>
    <w:tmpl w:val="1024B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55468D"/>
    <w:multiLevelType w:val="hybridMultilevel"/>
    <w:tmpl w:val="85F231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2E22D4"/>
    <w:multiLevelType w:val="hybridMultilevel"/>
    <w:tmpl w:val="9392F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1F5AAF"/>
    <w:multiLevelType w:val="hybridMultilevel"/>
    <w:tmpl w:val="CB96BC50"/>
    <w:lvl w:ilvl="0" w:tplc="64849B78">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7568C3"/>
    <w:multiLevelType w:val="hybridMultilevel"/>
    <w:tmpl w:val="5B14A724"/>
    <w:lvl w:ilvl="0" w:tplc="5748D3C8">
      <w:start w:val="869"/>
      <w:numFmt w:val="bullet"/>
      <w:lvlText w:val="-"/>
      <w:lvlJc w:val="left"/>
      <w:pPr>
        <w:ind w:left="400" w:hanging="360"/>
      </w:pPr>
      <w:rPr>
        <w:rFonts w:ascii="Calibri" w:eastAsiaTheme="minorHAnsi" w:hAnsi="Calibri"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10" w15:restartNumberingAfterBreak="0">
    <w:nsid w:val="581E434B"/>
    <w:multiLevelType w:val="hybridMultilevel"/>
    <w:tmpl w:val="02389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A10EC9"/>
    <w:multiLevelType w:val="hybridMultilevel"/>
    <w:tmpl w:val="D0420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B474F1"/>
    <w:multiLevelType w:val="hybridMultilevel"/>
    <w:tmpl w:val="18ACED22"/>
    <w:lvl w:ilvl="0" w:tplc="5748D3C8">
      <w:start w:val="86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2565EC"/>
    <w:multiLevelType w:val="hybridMultilevel"/>
    <w:tmpl w:val="CFC41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745E5C"/>
    <w:multiLevelType w:val="hybridMultilevel"/>
    <w:tmpl w:val="B7888B74"/>
    <w:lvl w:ilvl="0" w:tplc="08FAE102">
      <w:start w:val="50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494EE3"/>
    <w:multiLevelType w:val="hybridMultilevel"/>
    <w:tmpl w:val="44366250"/>
    <w:lvl w:ilvl="0" w:tplc="5748D3C8">
      <w:start w:val="86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A668D"/>
    <w:multiLevelType w:val="hybridMultilevel"/>
    <w:tmpl w:val="D61EDB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6"/>
  </w:num>
  <w:num w:numId="4">
    <w:abstractNumId w:val="5"/>
  </w:num>
  <w:num w:numId="5">
    <w:abstractNumId w:val="7"/>
  </w:num>
  <w:num w:numId="6">
    <w:abstractNumId w:val="9"/>
  </w:num>
  <w:num w:numId="7">
    <w:abstractNumId w:val="8"/>
  </w:num>
  <w:num w:numId="8">
    <w:abstractNumId w:val="14"/>
  </w:num>
  <w:num w:numId="9">
    <w:abstractNumId w:val="12"/>
  </w:num>
  <w:num w:numId="10">
    <w:abstractNumId w:val="15"/>
  </w:num>
  <w:num w:numId="11">
    <w:abstractNumId w:val="2"/>
  </w:num>
  <w:num w:numId="12">
    <w:abstractNumId w:val="13"/>
  </w:num>
  <w:num w:numId="13">
    <w:abstractNumId w:val="4"/>
  </w:num>
  <w:num w:numId="14">
    <w:abstractNumId w:val="3"/>
  </w:num>
  <w:num w:numId="15">
    <w:abstractNumId w:val="0"/>
  </w:num>
  <w:num w:numId="16">
    <w:abstractNumId w:val="1"/>
  </w:num>
  <w:num w:numId="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 Max">
    <w15:presenceInfo w15:providerId="AD" w15:userId="S::s1583628@ed.ac.uk::f3829f46-5249-43f1-8f6b-1b71b1776f32"/>
  </w15:person>
  <w15:person w15:author="OBBARD Darren">
    <w15:presenceInfo w15:providerId="AD" w15:userId="S::dobbard@ed.ac.uk::1943bdb6-b635-480a-a768-85edb75c61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isplayBackgroundShape/>
  <w:proofState w:spelling="clean"/>
  <w:trackRevisio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v5pzvwrkefxw5ez0dn5522yetsaer2px2s0&quot;&gt;My EndNote Library 2&lt;record-ids&gt;&lt;item&gt;375&lt;/item&gt;&lt;item&gt;388&lt;/item&gt;&lt;item&gt;429&lt;/item&gt;&lt;item&gt;431&lt;/item&gt;&lt;item&gt;433&lt;/item&gt;&lt;item&gt;867&lt;/item&gt;&lt;item&gt;879&lt;/item&gt;&lt;item&gt;960&lt;/item&gt;&lt;item&gt;963&lt;/item&gt;&lt;item&gt;967&lt;/item&gt;&lt;item&gt;968&lt;/item&gt;&lt;item&gt;985&lt;/item&gt;&lt;item&gt;1147&lt;/item&gt;&lt;item&gt;1152&lt;/item&gt;&lt;item&gt;1153&lt;/item&gt;&lt;item&gt;1156&lt;/item&gt;&lt;item&gt;1157&lt;/item&gt;&lt;item&gt;1196&lt;/item&gt;&lt;item&gt;1197&lt;/item&gt;&lt;item&gt;1198&lt;/item&gt;&lt;item&gt;1200&lt;/item&gt;&lt;item&gt;1201&lt;/item&gt;&lt;item&gt;1204&lt;/item&gt;&lt;item&gt;1205&lt;/item&gt;&lt;item&gt;1206&lt;/item&gt;&lt;item&gt;1207&lt;/item&gt;&lt;item&gt;1209&lt;/item&gt;&lt;item&gt;1210&lt;/item&gt;&lt;item&gt;1213&lt;/item&gt;&lt;item&gt;1214&lt;/item&gt;&lt;item&gt;1215&lt;/item&gt;&lt;item&gt;1220&lt;/item&gt;&lt;item&gt;1224&lt;/item&gt;&lt;item&gt;1225&lt;/item&gt;&lt;item&gt;1227&lt;/item&gt;&lt;item&gt;1228&lt;/item&gt;&lt;item&gt;1229&lt;/item&gt;&lt;item&gt;1230&lt;/item&gt;&lt;/record-ids&gt;&lt;/item&gt;&lt;/Libraries&gt;"/>
  </w:docVars>
  <w:rsids>
    <w:rsidRoot w:val="00B92ED2"/>
    <w:rsid w:val="000005DD"/>
    <w:rsid w:val="00001283"/>
    <w:rsid w:val="00001FF0"/>
    <w:rsid w:val="000031D4"/>
    <w:rsid w:val="000032FD"/>
    <w:rsid w:val="00004FC5"/>
    <w:rsid w:val="000100C2"/>
    <w:rsid w:val="00012552"/>
    <w:rsid w:val="00014365"/>
    <w:rsid w:val="00015B86"/>
    <w:rsid w:val="000164D0"/>
    <w:rsid w:val="000206CF"/>
    <w:rsid w:val="00021611"/>
    <w:rsid w:val="00022C22"/>
    <w:rsid w:val="00023496"/>
    <w:rsid w:val="000248BD"/>
    <w:rsid w:val="000275DB"/>
    <w:rsid w:val="000311A3"/>
    <w:rsid w:val="000328EC"/>
    <w:rsid w:val="0003400F"/>
    <w:rsid w:val="00035414"/>
    <w:rsid w:val="00036359"/>
    <w:rsid w:val="00036B30"/>
    <w:rsid w:val="00037843"/>
    <w:rsid w:val="0003797E"/>
    <w:rsid w:val="0004069C"/>
    <w:rsid w:val="00041E8B"/>
    <w:rsid w:val="00042213"/>
    <w:rsid w:val="000439F4"/>
    <w:rsid w:val="00045363"/>
    <w:rsid w:val="000478A6"/>
    <w:rsid w:val="00047BC0"/>
    <w:rsid w:val="0005021E"/>
    <w:rsid w:val="0005042B"/>
    <w:rsid w:val="0005059E"/>
    <w:rsid w:val="00050CFD"/>
    <w:rsid w:val="00051923"/>
    <w:rsid w:val="00052584"/>
    <w:rsid w:val="00052982"/>
    <w:rsid w:val="00056C6D"/>
    <w:rsid w:val="00063EDA"/>
    <w:rsid w:val="0006604B"/>
    <w:rsid w:val="000668A3"/>
    <w:rsid w:val="0007031D"/>
    <w:rsid w:val="00070537"/>
    <w:rsid w:val="0007189F"/>
    <w:rsid w:val="0007394B"/>
    <w:rsid w:val="00073EAC"/>
    <w:rsid w:val="00073EB6"/>
    <w:rsid w:val="00074525"/>
    <w:rsid w:val="00074621"/>
    <w:rsid w:val="00074E20"/>
    <w:rsid w:val="00076A66"/>
    <w:rsid w:val="00076E72"/>
    <w:rsid w:val="00076FDD"/>
    <w:rsid w:val="00077A64"/>
    <w:rsid w:val="00080500"/>
    <w:rsid w:val="000822F5"/>
    <w:rsid w:val="00082861"/>
    <w:rsid w:val="00082F03"/>
    <w:rsid w:val="00085A13"/>
    <w:rsid w:val="00086C35"/>
    <w:rsid w:val="00087692"/>
    <w:rsid w:val="00087993"/>
    <w:rsid w:val="00090F16"/>
    <w:rsid w:val="0009216A"/>
    <w:rsid w:val="00095146"/>
    <w:rsid w:val="000964C2"/>
    <w:rsid w:val="00097EFD"/>
    <w:rsid w:val="000A0F22"/>
    <w:rsid w:val="000A10E9"/>
    <w:rsid w:val="000A1390"/>
    <w:rsid w:val="000A2AF9"/>
    <w:rsid w:val="000A2F9E"/>
    <w:rsid w:val="000A5682"/>
    <w:rsid w:val="000A73CA"/>
    <w:rsid w:val="000A7E7D"/>
    <w:rsid w:val="000B1067"/>
    <w:rsid w:val="000B122E"/>
    <w:rsid w:val="000B12CF"/>
    <w:rsid w:val="000B2710"/>
    <w:rsid w:val="000B33A0"/>
    <w:rsid w:val="000B4317"/>
    <w:rsid w:val="000B61C5"/>
    <w:rsid w:val="000B7B50"/>
    <w:rsid w:val="000C0D65"/>
    <w:rsid w:val="000C1397"/>
    <w:rsid w:val="000C1890"/>
    <w:rsid w:val="000C2E52"/>
    <w:rsid w:val="000C590D"/>
    <w:rsid w:val="000C5E6F"/>
    <w:rsid w:val="000C60ED"/>
    <w:rsid w:val="000C727F"/>
    <w:rsid w:val="000D201F"/>
    <w:rsid w:val="000D2723"/>
    <w:rsid w:val="000D3BCC"/>
    <w:rsid w:val="000D53B8"/>
    <w:rsid w:val="000D6CC8"/>
    <w:rsid w:val="000D7A87"/>
    <w:rsid w:val="000E0001"/>
    <w:rsid w:val="000E4406"/>
    <w:rsid w:val="000E592B"/>
    <w:rsid w:val="000F1025"/>
    <w:rsid w:val="000F1D4E"/>
    <w:rsid w:val="000F2C9F"/>
    <w:rsid w:val="000F36A7"/>
    <w:rsid w:val="000F477F"/>
    <w:rsid w:val="000F561E"/>
    <w:rsid w:val="000F6881"/>
    <w:rsid w:val="000F70F9"/>
    <w:rsid w:val="00101AFC"/>
    <w:rsid w:val="00102538"/>
    <w:rsid w:val="0010364B"/>
    <w:rsid w:val="00104F63"/>
    <w:rsid w:val="00105401"/>
    <w:rsid w:val="00105727"/>
    <w:rsid w:val="001063C8"/>
    <w:rsid w:val="001065CB"/>
    <w:rsid w:val="0010700B"/>
    <w:rsid w:val="00107775"/>
    <w:rsid w:val="001077C8"/>
    <w:rsid w:val="00107DF7"/>
    <w:rsid w:val="00110EB1"/>
    <w:rsid w:val="00111CC5"/>
    <w:rsid w:val="0011323C"/>
    <w:rsid w:val="00113CC4"/>
    <w:rsid w:val="00115836"/>
    <w:rsid w:val="00116717"/>
    <w:rsid w:val="00116767"/>
    <w:rsid w:val="00116B6B"/>
    <w:rsid w:val="00116FC8"/>
    <w:rsid w:val="00117011"/>
    <w:rsid w:val="00117B92"/>
    <w:rsid w:val="00120D6E"/>
    <w:rsid w:val="00123875"/>
    <w:rsid w:val="00123B50"/>
    <w:rsid w:val="00124038"/>
    <w:rsid w:val="00126579"/>
    <w:rsid w:val="00132151"/>
    <w:rsid w:val="001323FE"/>
    <w:rsid w:val="001329A2"/>
    <w:rsid w:val="00133F45"/>
    <w:rsid w:val="001343B0"/>
    <w:rsid w:val="0013529C"/>
    <w:rsid w:val="00135340"/>
    <w:rsid w:val="00137571"/>
    <w:rsid w:val="0013757B"/>
    <w:rsid w:val="00137A19"/>
    <w:rsid w:val="00140A17"/>
    <w:rsid w:val="00141BA6"/>
    <w:rsid w:val="0014253C"/>
    <w:rsid w:val="001434C1"/>
    <w:rsid w:val="0014360D"/>
    <w:rsid w:val="001436F3"/>
    <w:rsid w:val="00145121"/>
    <w:rsid w:val="00145D98"/>
    <w:rsid w:val="001470C8"/>
    <w:rsid w:val="00147D77"/>
    <w:rsid w:val="00150305"/>
    <w:rsid w:val="001508D2"/>
    <w:rsid w:val="001521C1"/>
    <w:rsid w:val="00152346"/>
    <w:rsid w:val="00153AF0"/>
    <w:rsid w:val="001544F4"/>
    <w:rsid w:val="00155BC8"/>
    <w:rsid w:val="00157A46"/>
    <w:rsid w:val="00160ADF"/>
    <w:rsid w:val="00163CA4"/>
    <w:rsid w:val="001652E4"/>
    <w:rsid w:val="00166387"/>
    <w:rsid w:val="001679BE"/>
    <w:rsid w:val="001722D5"/>
    <w:rsid w:val="0017325D"/>
    <w:rsid w:val="001767D6"/>
    <w:rsid w:val="00177056"/>
    <w:rsid w:val="00180337"/>
    <w:rsid w:val="00181FF0"/>
    <w:rsid w:val="0018326F"/>
    <w:rsid w:val="00184659"/>
    <w:rsid w:val="001856EA"/>
    <w:rsid w:val="001858EE"/>
    <w:rsid w:val="00185AFC"/>
    <w:rsid w:val="00186B2A"/>
    <w:rsid w:val="00190520"/>
    <w:rsid w:val="001926A7"/>
    <w:rsid w:val="0019385B"/>
    <w:rsid w:val="00193E67"/>
    <w:rsid w:val="0019463C"/>
    <w:rsid w:val="00194C05"/>
    <w:rsid w:val="001A1160"/>
    <w:rsid w:val="001A12D7"/>
    <w:rsid w:val="001A2897"/>
    <w:rsid w:val="001A382B"/>
    <w:rsid w:val="001A3C8B"/>
    <w:rsid w:val="001A595D"/>
    <w:rsid w:val="001A60A1"/>
    <w:rsid w:val="001A65CF"/>
    <w:rsid w:val="001A6E65"/>
    <w:rsid w:val="001A7242"/>
    <w:rsid w:val="001A78DE"/>
    <w:rsid w:val="001B13BD"/>
    <w:rsid w:val="001B7424"/>
    <w:rsid w:val="001B7DED"/>
    <w:rsid w:val="001B7E4D"/>
    <w:rsid w:val="001C0AA4"/>
    <w:rsid w:val="001C1CCE"/>
    <w:rsid w:val="001C1D78"/>
    <w:rsid w:val="001C1FB9"/>
    <w:rsid w:val="001C3658"/>
    <w:rsid w:val="001C4B67"/>
    <w:rsid w:val="001C5FE4"/>
    <w:rsid w:val="001C6B12"/>
    <w:rsid w:val="001D0C8E"/>
    <w:rsid w:val="001D202E"/>
    <w:rsid w:val="001D2995"/>
    <w:rsid w:val="001D475C"/>
    <w:rsid w:val="001D5A3D"/>
    <w:rsid w:val="001D6503"/>
    <w:rsid w:val="001D7001"/>
    <w:rsid w:val="001E119E"/>
    <w:rsid w:val="001E289F"/>
    <w:rsid w:val="001E3C75"/>
    <w:rsid w:val="001E3D6A"/>
    <w:rsid w:val="001E46FE"/>
    <w:rsid w:val="001E4DD8"/>
    <w:rsid w:val="001E536E"/>
    <w:rsid w:val="001E5674"/>
    <w:rsid w:val="001F07FF"/>
    <w:rsid w:val="001F0F04"/>
    <w:rsid w:val="001F2922"/>
    <w:rsid w:val="001F2C6B"/>
    <w:rsid w:val="001F7D13"/>
    <w:rsid w:val="00200C74"/>
    <w:rsid w:val="00201903"/>
    <w:rsid w:val="00202BD7"/>
    <w:rsid w:val="002032FE"/>
    <w:rsid w:val="0020351D"/>
    <w:rsid w:val="0020422B"/>
    <w:rsid w:val="002049CB"/>
    <w:rsid w:val="002057F1"/>
    <w:rsid w:val="00205E8A"/>
    <w:rsid w:val="00206981"/>
    <w:rsid w:val="00206F7B"/>
    <w:rsid w:val="00206FE1"/>
    <w:rsid w:val="002075C5"/>
    <w:rsid w:val="0021031B"/>
    <w:rsid w:val="0021081D"/>
    <w:rsid w:val="002110A6"/>
    <w:rsid w:val="00212B2C"/>
    <w:rsid w:val="00212F4D"/>
    <w:rsid w:val="00213B5C"/>
    <w:rsid w:val="00213BEC"/>
    <w:rsid w:val="00214FE7"/>
    <w:rsid w:val="00216999"/>
    <w:rsid w:val="002177CE"/>
    <w:rsid w:val="00222255"/>
    <w:rsid w:val="00223345"/>
    <w:rsid w:val="00230F29"/>
    <w:rsid w:val="002328E2"/>
    <w:rsid w:val="002331C0"/>
    <w:rsid w:val="00234429"/>
    <w:rsid w:val="00237437"/>
    <w:rsid w:val="0023759B"/>
    <w:rsid w:val="00237A23"/>
    <w:rsid w:val="00241A9D"/>
    <w:rsid w:val="00242F04"/>
    <w:rsid w:val="0024350B"/>
    <w:rsid w:val="002442DA"/>
    <w:rsid w:val="00244D6C"/>
    <w:rsid w:val="00244F4A"/>
    <w:rsid w:val="00246F1A"/>
    <w:rsid w:val="002474B1"/>
    <w:rsid w:val="00247EAA"/>
    <w:rsid w:val="00252F83"/>
    <w:rsid w:val="002559DA"/>
    <w:rsid w:val="002566C8"/>
    <w:rsid w:val="002568AD"/>
    <w:rsid w:val="00257E34"/>
    <w:rsid w:val="00261500"/>
    <w:rsid w:val="002617BC"/>
    <w:rsid w:val="00261E07"/>
    <w:rsid w:val="0026396D"/>
    <w:rsid w:val="00263EA1"/>
    <w:rsid w:val="002650F3"/>
    <w:rsid w:val="002651D4"/>
    <w:rsid w:val="00266836"/>
    <w:rsid w:val="00267333"/>
    <w:rsid w:val="0027240D"/>
    <w:rsid w:val="00272851"/>
    <w:rsid w:val="00272A5F"/>
    <w:rsid w:val="002734F7"/>
    <w:rsid w:val="00273F22"/>
    <w:rsid w:val="0027446B"/>
    <w:rsid w:val="00274537"/>
    <w:rsid w:val="00274B76"/>
    <w:rsid w:val="00275A0C"/>
    <w:rsid w:val="0027604E"/>
    <w:rsid w:val="0028026F"/>
    <w:rsid w:val="0028045F"/>
    <w:rsid w:val="00283C46"/>
    <w:rsid w:val="00284CA6"/>
    <w:rsid w:val="00285FEB"/>
    <w:rsid w:val="00286809"/>
    <w:rsid w:val="00286D43"/>
    <w:rsid w:val="00290438"/>
    <w:rsid w:val="0029077B"/>
    <w:rsid w:val="00292B12"/>
    <w:rsid w:val="002935FD"/>
    <w:rsid w:val="00293EF2"/>
    <w:rsid w:val="002944A9"/>
    <w:rsid w:val="002948CD"/>
    <w:rsid w:val="00296425"/>
    <w:rsid w:val="00297744"/>
    <w:rsid w:val="002A138F"/>
    <w:rsid w:val="002A3520"/>
    <w:rsid w:val="002A3DFF"/>
    <w:rsid w:val="002A499B"/>
    <w:rsid w:val="002A5C4B"/>
    <w:rsid w:val="002A79D9"/>
    <w:rsid w:val="002B11E7"/>
    <w:rsid w:val="002B1A59"/>
    <w:rsid w:val="002B3BBF"/>
    <w:rsid w:val="002B4067"/>
    <w:rsid w:val="002B4A5D"/>
    <w:rsid w:val="002B4A64"/>
    <w:rsid w:val="002B7562"/>
    <w:rsid w:val="002C030C"/>
    <w:rsid w:val="002C2FB2"/>
    <w:rsid w:val="002C32CF"/>
    <w:rsid w:val="002C3541"/>
    <w:rsid w:val="002C3A1E"/>
    <w:rsid w:val="002C3E01"/>
    <w:rsid w:val="002C5C62"/>
    <w:rsid w:val="002C62EB"/>
    <w:rsid w:val="002D14A1"/>
    <w:rsid w:val="002D20C0"/>
    <w:rsid w:val="002D4822"/>
    <w:rsid w:val="002D4C6B"/>
    <w:rsid w:val="002E0187"/>
    <w:rsid w:val="002E1DF8"/>
    <w:rsid w:val="002E1F5F"/>
    <w:rsid w:val="002E367E"/>
    <w:rsid w:val="002E3F7A"/>
    <w:rsid w:val="002F014C"/>
    <w:rsid w:val="002F0C18"/>
    <w:rsid w:val="002F11B2"/>
    <w:rsid w:val="002F1BD4"/>
    <w:rsid w:val="002F23FC"/>
    <w:rsid w:val="002F2E53"/>
    <w:rsid w:val="002F33B2"/>
    <w:rsid w:val="002F36E9"/>
    <w:rsid w:val="002F4348"/>
    <w:rsid w:val="002F4625"/>
    <w:rsid w:val="002F4C6B"/>
    <w:rsid w:val="002F52A6"/>
    <w:rsid w:val="002F6202"/>
    <w:rsid w:val="002F6C52"/>
    <w:rsid w:val="002F7B1C"/>
    <w:rsid w:val="00301E68"/>
    <w:rsid w:val="00302281"/>
    <w:rsid w:val="00302457"/>
    <w:rsid w:val="00303221"/>
    <w:rsid w:val="003057B0"/>
    <w:rsid w:val="00305F50"/>
    <w:rsid w:val="00306FC3"/>
    <w:rsid w:val="003073F1"/>
    <w:rsid w:val="003077AA"/>
    <w:rsid w:val="003106CC"/>
    <w:rsid w:val="003118BF"/>
    <w:rsid w:val="003123A0"/>
    <w:rsid w:val="00312936"/>
    <w:rsid w:val="00313D34"/>
    <w:rsid w:val="00314664"/>
    <w:rsid w:val="00314922"/>
    <w:rsid w:val="00315583"/>
    <w:rsid w:val="00317057"/>
    <w:rsid w:val="00317FDB"/>
    <w:rsid w:val="00320881"/>
    <w:rsid w:val="00321677"/>
    <w:rsid w:val="0032230E"/>
    <w:rsid w:val="0032481B"/>
    <w:rsid w:val="0032530F"/>
    <w:rsid w:val="0032553C"/>
    <w:rsid w:val="0032605F"/>
    <w:rsid w:val="003266D7"/>
    <w:rsid w:val="00326BB1"/>
    <w:rsid w:val="00327001"/>
    <w:rsid w:val="00330B37"/>
    <w:rsid w:val="003311A6"/>
    <w:rsid w:val="00334357"/>
    <w:rsid w:val="00337AA3"/>
    <w:rsid w:val="003426BA"/>
    <w:rsid w:val="00342DA6"/>
    <w:rsid w:val="003442FC"/>
    <w:rsid w:val="003443C1"/>
    <w:rsid w:val="00344494"/>
    <w:rsid w:val="0034610B"/>
    <w:rsid w:val="0034675E"/>
    <w:rsid w:val="00350A5D"/>
    <w:rsid w:val="003516EE"/>
    <w:rsid w:val="003517E1"/>
    <w:rsid w:val="0035289E"/>
    <w:rsid w:val="003529C1"/>
    <w:rsid w:val="00352FD4"/>
    <w:rsid w:val="00354D9A"/>
    <w:rsid w:val="00356C6D"/>
    <w:rsid w:val="00357DB5"/>
    <w:rsid w:val="00357DEE"/>
    <w:rsid w:val="00362F17"/>
    <w:rsid w:val="00363168"/>
    <w:rsid w:val="0036393E"/>
    <w:rsid w:val="00363B7E"/>
    <w:rsid w:val="003650B4"/>
    <w:rsid w:val="003650CD"/>
    <w:rsid w:val="00365D1E"/>
    <w:rsid w:val="00366899"/>
    <w:rsid w:val="003672C4"/>
    <w:rsid w:val="00370A4B"/>
    <w:rsid w:val="00372C86"/>
    <w:rsid w:val="00372E1B"/>
    <w:rsid w:val="003755F7"/>
    <w:rsid w:val="00375878"/>
    <w:rsid w:val="00375900"/>
    <w:rsid w:val="00376C96"/>
    <w:rsid w:val="00376D14"/>
    <w:rsid w:val="00377376"/>
    <w:rsid w:val="00377620"/>
    <w:rsid w:val="0037795B"/>
    <w:rsid w:val="00382031"/>
    <w:rsid w:val="00382A21"/>
    <w:rsid w:val="00382C01"/>
    <w:rsid w:val="00383736"/>
    <w:rsid w:val="0038437B"/>
    <w:rsid w:val="0038587E"/>
    <w:rsid w:val="003904D4"/>
    <w:rsid w:val="003904F5"/>
    <w:rsid w:val="00390546"/>
    <w:rsid w:val="00391BC8"/>
    <w:rsid w:val="0039228A"/>
    <w:rsid w:val="00392469"/>
    <w:rsid w:val="00396194"/>
    <w:rsid w:val="00397A07"/>
    <w:rsid w:val="003A0FCD"/>
    <w:rsid w:val="003A16E1"/>
    <w:rsid w:val="003A340E"/>
    <w:rsid w:val="003A49E4"/>
    <w:rsid w:val="003B0A90"/>
    <w:rsid w:val="003B11AE"/>
    <w:rsid w:val="003B1849"/>
    <w:rsid w:val="003B19E3"/>
    <w:rsid w:val="003B28EA"/>
    <w:rsid w:val="003B3711"/>
    <w:rsid w:val="003B6A13"/>
    <w:rsid w:val="003B7700"/>
    <w:rsid w:val="003B7939"/>
    <w:rsid w:val="003C0B75"/>
    <w:rsid w:val="003C2EEF"/>
    <w:rsid w:val="003C322E"/>
    <w:rsid w:val="003C4C4B"/>
    <w:rsid w:val="003C54E7"/>
    <w:rsid w:val="003C78AD"/>
    <w:rsid w:val="003D11EE"/>
    <w:rsid w:val="003D34F7"/>
    <w:rsid w:val="003D3E66"/>
    <w:rsid w:val="003D4671"/>
    <w:rsid w:val="003D4E5E"/>
    <w:rsid w:val="003D7491"/>
    <w:rsid w:val="003E0756"/>
    <w:rsid w:val="003E10E5"/>
    <w:rsid w:val="003E172B"/>
    <w:rsid w:val="003E3E66"/>
    <w:rsid w:val="003E657C"/>
    <w:rsid w:val="003F0007"/>
    <w:rsid w:val="003F0A8B"/>
    <w:rsid w:val="003F22A7"/>
    <w:rsid w:val="003F26D1"/>
    <w:rsid w:val="003F2E16"/>
    <w:rsid w:val="003F3EFC"/>
    <w:rsid w:val="003F445B"/>
    <w:rsid w:val="003F4BED"/>
    <w:rsid w:val="003F587F"/>
    <w:rsid w:val="003F7457"/>
    <w:rsid w:val="00401D3E"/>
    <w:rsid w:val="00402436"/>
    <w:rsid w:val="004044FF"/>
    <w:rsid w:val="00404533"/>
    <w:rsid w:val="004053DB"/>
    <w:rsid w:val="004058DA"/>
    <w:rsid w:val="004074F4"/>
    <w:rsid w:val="00407DB9"/>
    <w:rsid w:val="0041354F"/>
    <w:rsid w:val="004138F9"/>
    <w:rsid w:val="00413F22"/>
    <w:rsid w:val="0041417D"/>
    <w:rsid w:val="00414556"/>
    <w:rsid w:val="0041649D"/>
    <w:rsid w:val="00416500"/>
    <w:rsid w:val="00417954"/>
    <w:rsid w:val="0042041C"/>
    <w:rsid w:val="0042052F"/>
    <w:rsid w:val="004207B7"/>
    <w:rsid w:val="00420BC1"/>
    <w:rsid w:val="00422B98"/>
    <w:rsid w:val="004231AA"/>
    <w:rsid w:val="004243AF"/>
    <w:rsid w:val="00426161"/>
    <w:rsid w:val="00426396"/>
    <w:rsid w:val="004267AF"/>
    <w:rsid w:val="00426861"/>
    <w:rsid w:val="00426C88"/>
    <w:rsid w:val="0042721B"/>
    <w:rsid w:val="00427984"/>
    <w:rsid w:val="00431715"/>
    <w:rsid w:val="00431A2F"/>
    <w:rsid w:val="0043245D"/>
    <w:rsid w:val="0043295E"/>
    <w:rsid w:val="00433C73"/>
    <w:rsid w:val="00435631"/>
    <w:rsid w:val="004404C4"/>
    <w:rsid w:val="00440E71"/>
    <w:rsid w:val="004414F0"/>
    <w:rsid w:val="004426C8"/>
    <w:rsid w:val="00442FD5"/>
    <w:rsid w:val="004448CD"/>
    <w:rsid w:val="00446419"/>
    <w:rsid w:val="00447689"/>
    <w:rsid w:val="00451183"/>
    <w:rsid w:val="00451A3F"/>
    <w:rsid w:val="00452796"/>
    <w:rsid w:val="00452ECB"/>
    <w:rsid w:val="00454018"/>
    <w:rsid w:val="00455E5D"/>
    <w:rsid w:val="00456048"/>
    <w:rsid w:val="004560E9"/>
    <w:rsid w:val="00456B2C"/>
    <w:rsid w:val="004600C0"/>
    <w:rsid w:val="00460949"/>
    <w:rsid w:val="004613AA"/>
    <w:rsid w:val="004626CA"/>
    <w:rsid w:val="00462C36"/>
    <w:rsid w:val="004635AB"/>
    <w:rsid w:val="00463612"/>
    <w:rsid w:val="00463F46"/>
    <w:rsid w:val="004651EB"/>
    <w:rsid w:val="00467B65"/>
    <w:rsid w:val="00467E76"/>
    <w:rsid w:val="00470029"/>
    <w:rsid w:val="004712AA"/>
    <w:rsid w:val="00471C1C"/>
    <w:rsid w:val="00472B3B"/>
    <w:rsid w:val="004731F0"/>
    <w:rsid w:val="00473877"/>
    <w:rsid w:val="0047481E"/>
    <w:rsid w:val="00475962"/>
    <w:rsid w:val="00476141"/>
    <w:rsid w:val="00476152"/>
    <w:rsid w:val="00476976"/>
    <w:rsid w:val="00476E5E"/>
    <w:rsid w:val="004778E4"/>
    <w:rsid w:val="00480C4C"/>
    <w:rsid w:val="004811D7"/>
    <w:rsid w:val="004819D8"/>
    <w:rsid w:val="004836B4"/>
    <w:rsid w:val="004847EC"/>
    <w:rsid w:val="004853C4"/>
    <w:rsid w:val="00486F34"/>
    <w:rsid w:val="004905AA"/>
    <w:rsid w:val="00491B67"/>
    <w:rsid w:val="00492A80"/>
    <w:rsid w:val="0049365C"/>
    <w:rsid w:val="004940D4"/>
    <w:rsid w:val="004A0427"/>
    <w:rsid w:val="004A0C33"/>
    <w:rsid w:val="004A0F04"/>
    <w:rsid w:val="004A2174"/>
    <w:rsid w:val="004A75CB"/>
    <w:rsid w:val="004B0A80"/>
    <w:rsid w:val="004B1071"/>
    <w:rsid w:val="004B4C37"/>
    <w:rsid w:val="004B64CC"/>
    <w:rsid w:val="004C1808"/>
    <w:rsid w:val="004C2560"/>
    <w:rsid w:val="004C2D1F"/>
    <w:rsid w:val="004C310B"/>
    <w:rsid w:val="004C34D4"/>
    <w:rsid w:val="004C41CD"/>
    <w:rsid w:val="004C4856"/>
    <w:rsid w:val="004C53E6"/>
    <w:rsid w:val="004C6C64"/>
    <w:rsid w:val="004C6EF1"/>
    <w:rsid w:val="004C735C"/>
    <w:rsid w:val="004C7D0C"/>
    <w:rsid w:val="004D04DB"/>
    <w:rsid w:val="004D0AF3"/>
    <w:rsid w:val="004D1B08"/>
    <w:rsid w:val="004D2565"/>
    <w:rsid w:val="004D3F8C"/>
    <w:rsid w:val="004D5F39"/>
    <w:rsid w:val="004D6E2C"/>
    <w:rsid w:val="004D7146"/>
    <w:rsid w:val="004D75CA"/>
    <w:rsid w:val="004E1425"/>
    <w:rsid w:val="004E19C4"/>
    <w:rsid w:val="004E30D7"/>
    <w:rsid w:val="004E37B7"/>
    <w:rsid w:val="004E530B"/>
    <w:rsid w:val="004E5EE0"/>
    <w:rsid w:val="004E655B"/>
    <w:rsid w:val="004F1F15"/>
    <w:rsid w:val="004F3927"/>
    <w:rsid w:val="004F45E2"/>
    <w:rsid w:val="004F6228"/>
    <w:rsid w:val="004F6B40"/>
    <w:rsid w:val="004F7BA2"/>
    <w:rsid w:val="00500307"/>
    <w:rsid w:val="00500B9B"/>
    <w:rsid w:val="00501956"/>
    <w:rsid w:val="005029CF"/>
    <w:rsid w:val="00503D33"/>
    <w:rsid w:val="00504399"/>
    <w:rsid w:val="005044CB"/>
    <w:rsid w:val="005059B3"/>
    <w:rsid w:val="005066EA"/>
    <w:rsid w:val="00511FE5"/>
    <w:rsid w:val="0051303E"/>
    <w:rsid w:val="00517651"/>
    <w:rsid w:val="005176FB"/>
    <w:rsid w:val="00521FCF"/>
    <w:rsid w:val="00522768"/>
    <w:rsid w:val="00522C2D"/>
    <w:rsid w:val="00523F4F"/>
    <w:rsid w:val="00524421"/>
    <w:rsid w:val="00524641"/>
    <w:rsid w:val="005249D2"/>
    <w:rsid w:val="005263E5"/>
    <w:rsid w:val="00526C51"/>
    <w:rsid w:val="00527C8F"/>
    <w:rsid w:val="00527F65"/>
    <w:rsid w:val="00530F0C"/>
    <w:rsid w:val="00531DB2"/>
    <w:rsid w:val="00532E78"/>
    <w:rsid w:val="005331CA"/>
    <w:rsid w:val="00533328"/>
    <w:rsid w:val="00533D97"/>
    <w:rsid w:val="005347AE"/>
    <w:rsid w:val="00535FB1"/>
    <w:rsid w:val="0053662F"/>
    <w:rsid w:val="005367A6"/>
    <w:rsid w:val="005417F4"/>
    <w:rsid w:val="00541C1B"/>
    <w:rsid w:val="00541CE4"/>
    <w:rsid w:val="00542066"/>
    <w:rsid w:val="00542766"/>
    <w:rsid w:val="00543EF0"/>
    <w:rsid w:val="00545E06"/>
    <w:rsid w:val="00546E07"/>
    <w:rsid w:val="0055017D"/>
    <w:rsid w:val="0055053A"/>
    <w:rsid w:val="00552454"/>
    <w:rsid w:val="00552527"/>
    <w:rsid w:val="00553143"/>
    <w:rsid w:val="00553184"/>
    <w:rsid w:val="00553664"/>
    <w:rsid w:val="00553C07"/>
    <w:rsid w:val="00555B07"/>
    <w:rsid w:val="005560E5"/>
    <w:rsid w:val="00556824"/>
    <w:rsid w:val="00560C6B"/>
    <w:rsid w:val="00563501"/>
    <w:rsid w:val="00564922"/>
    <w:rsid w:val="00565178"/>
    <w:rsid w:val="0056621F"/>
    <w:rsid w:val="00566397"/>
    <w:rsid w:val="00567ACE"/>
    <w:rsid w:val="00570562"/>
    <w:rsid w:val="00570841"/>
    <w:rsid w:val="005716CD"/>
    <w:rsid w:val="0057717B"/>
    <w:rsid w:val="00580598"/>
    <w:rsid w:val="00580FD1"/>
    <w:rsid w:val="00581F7C"/>
    <w:rsid w:val="00583017"/>
    <w:rsid w:val="0058315A"/>
    <w:rsid w:val="00583DA1"/>
    <w:rsid w:val="005843A6"/>
    <w:rsid w:val="00584583"/>
    <w:rsid w:val="00585936"/>
    <w:rsid w:val="00587628"/>
    <w:rsid w:val="00587A93"/>
    <w:rsid w:val="00587BC5"/>
    <w:rsid w:val="00590488"/>
    <w:rsid w:val="00590877"/>
    <w:rsid w:val="005937C8"/>
    <w:rsid w:val="00594E89"/>
    <w:rsid w:val="00595148"/>
    <w:rsid w:val="00595D29"/>
    <w:rsid w:val="00595FFE"/>
    <w:rsid w:val="00596296"/>
    <w:rsid w:val="00597845"/>
    <w:rsid w:val="005A0212"/>
    <w:rsid w:val="005A13CA"/>
    <w:rsid w:val="005A1B82"/>
    <w:rsid w:val="005A393A"/>
    <w:rsid w:val="005A3BCC"/>
    <w:rsid w:val="005A6E17"/>
    <w:rsid w:val="005A6F69"/>
    <w:rsid w:val="005A70D3"/>
    <w:rsid w:val="005A79DE"/>
    <w:rsid w:val="005B1985"/>
    <w:rsid w:val="005B2CE6"/>
    <w:rsid w:val="005B3905"/>
    <w:rsid w:val="005B3923"/>
    <w:rsid w:val="005B3F4F"/>
    <w:rsid w:val="005B3F8C"/>
    <w:rsid w:val="005B53D8"/>
    <w:rsid w:val="005B56A1"/>
    <w:rsid w:val="005B5B4C"/>
    <w:rsid w:val="005B5F16"/>
    <w:rsid w:val="005B6C29"/>
    <w:rsid w:val="005B751B"/>
    <w:rsid w:val="005C29C3"/>
    <w:rsid w:val="005C2FD0"/>
    <w:rsid w:val="005C38A8"/>
    <w:rsid w:val="005C3DE6"/>
    <w:rsid w:val="005C5AFA"/>
    <w:rsid w:val="005C61CC"/>
    <w:rsid w:val="005C6C62"/>
    <w:rsid w:val="005D19A7"/>
    <w:rsid w:val="005D3CCC"/>
    <w:rsid w:val="005D4082"/>
    <w:rsid w:val="005D6B1C"/>
    <w:rsid w:val="005D7627"/>
    <w:rsid w:val="005E1918"/>
    <w:rsid w:val="005E2C91"/>
    <w:rsid w:val="005E3F62"/>
    <w:rsid w:val="005E4DBB"/>
    <w:rsid w:val="005E4E14"/>
    <w:rsid w:val="005E4EA0"/>
    <w:rsid w:val="005E622F"/>
    <w:rsid w:val="005E72E1"/>
    <w:rsid w:val="005E735C"/>
    <w:rsid w:val="005F0606"/>
    <w:rsid w:val="005F07F4"/>
    <w:rsid w:val="005F0FA9"/>
    <w:rsid w:val="005F2EED"/>
    <w:rsid w:val="005F3756"/>
    <w:rsid w:val="005F460F"/>
    <w:rsid w:val="005F4F7F"/>
    <w:rsid w:val="005F5293"/>
    <w:rsid w:val="005F68FB"/>
    <w:rsid w:val="005F6DD1"/>
    <w:rsid w:val="005F767D"/>
    <w:rsid w:val="005F7A15"/>
    <w:rsid w:val="00600EBC"/>
    <w:rsid w:val="006019E2"/>
    <w:rsid w:val="0060228C"/>
    <w:rsid w:val="00602530"/>
    <w:rsid w:val="0060262E"/>
    <w:rsid w:val="006037B9"/>
    <w:rsid w:val="00604D9F"/>
    <w:rsid w:val="00604EAD"/>
    <w:rsid w:val="006067F6"/>
    <w:rsid w:val="00606B0D"/>
    <w:rsid w:val="00612AE6"/>
    <w:rsid w:val="00612E22"/>
    <w:rsid w:val="006133B1"/>
    <w:rsid w:val="006135A0"/>
    <w:rsid w:val="00613E7E"/>
    <w:rsid w:val="00615FD6"/>
    <w:rsid w:val="00616D76"/>
    <w:rsid w:val="00617577"/>
    <w:rsid w:val="00617E0F"/>
    <w:rsid w:val="006205FF"/>
    <w:rsid w:val="00620851"/>
    <w:rsid w:val="006209A8"/>
    <w:rsid w:val="00622646"/>
    <w:rsid w:val="006265FE"/>
    <w:rsid w:val="006270CF"/>
    <w:rsid w:val="00627522"/>
    <w:rsid w:val="00627E7F"/>
    <w:rsid w:val="00630F25"/>
    <w:rsid w:val="00631CAF"/>
    <w:rsid w:val="00631E34"/>
    <w:rsid w:val="00633C8E"/>
    <w:rsid w:val="006341D3"/>
    <w:rsid w:val="006403C8"/>
    <w:rsid w:val="00644324"/>
    <w:rsid w:val="00644850"/>
    <w:rsid w:val="006459BA"/>
    <w:rsid w:val="0065188E"/>
    <w:rsid w:val="00651DAD"/>
    <w:rsid w:val="00651F07"/>
    <w:rsid w:val="00652CF9"/>
    <w:rsid w:val="00653913"/>
    <w:rsid w:val="006540A5"/>
    <w:rsid w:val="0065498B"/>
    <w:rsid w:val="006549B8"/>
    <w:rsid w:val="00657CC3"/>
    <w:rsid w:val="00660E69"/>
    <w:rsid w:val="00662D1D"/>
    <w:rsid w:val="0066310E"/>
    <w:rsid w:val="006634C6"/>
    <w:rsid w:val="00665138"/>
    <w:rsid w:val="006657F8"/>
    <w:rsid w:val="00666526"/>
    <w:rsid w:val="00670F28"/>
    <w:rsid w:val="00671471"/>
    <w:rsid w:val="0067168F"/>
    <w:rsid w:val="0067356D"/>
    <w:rsid w:val="00676365"/>
    <w:rsid w:val="006823F7"/>
    <w:rsid w:val="00683562"/>
    <w:rsid w:val="00683F1A"/>
    <w:rsid w:val="0068553E"/>
    <w:rsid w:val="006866AB"/>
    <w:rsid w:val="00692F47"/>
    <w:rsid w:val="00693C7A"/>
    <w:rsid w:val="00694293"/>
    <w:rsid w:val="00694D6C"/>
    <w:rsid w:val="006958EC"/>
    <w:rsid w:val="006A1D77"/>
    <w:rsid w:val="006A2D3C"/>
    <w:rsid w:val="006A38B1"/>
    <w:rsid w:val="006A4D53"/>
    <w:rsid w:val="006A5DA1"/>
    <w:rsid w:val="006A777B"/>
    <w:rsid w:val="006A7A56"/>
    <w:rsid w:val="006B20CC"/>
    <w:rsid w:val="006B21D9"/>
    <w:rsid w:val="006B4218"/>
    <w:rsid w:val="006B480A"/>
    <w:rsid w:val="006B5A15"/>
    <w:rsid w:val="006B6312"/>
    <w:rsid w:val="006B64E7"/>
    <w:rsid w:val="006B6EE0"/>
    <w:rsid w:val="006B7159"/>
    <w:rsid w:val="006B78F4"/>
    <w:rsid w:val="006B7D95"/>
    <w:rsid w:val="006C24B3"/>
    <w:rsid w:val="006C26C5"/>
    <w:rsid w:val="006C29D6"/>
    <w:rsid w:val="006C2D9A"/>
    <w:rsid w:val="006C3A51"/>
    <w:rsid w:val="006C404E"/>
    <w:rsid w:val="006C5024"/>
    <w:rsid w:val="006C516F"/>
    <w:rsid w:val="006C52A3"/>
    <w:rsid w:val="006C5B23"/>
    <w:rsid w:val="006C6512"/>
    <w:rsid w:val="006C6A50"/>
    <w:rsid w:val="006C716D"/>
    <w:rsid w:val="006D11BE"/>
    <w:rsid w:val="006D475A"/>
    <w:rsid w:val="006D7A4A"/>
    <w:rsid w:val="006D7C99"/>
    <w:rsid w:val="006D7D58"/>
    <w:rsid w:val="006E029C"/>
    <w:rsid w:val="006E02DC"/>
    <w:rsid w:val="006E038C"/>
    <w:rsid w:val="006E0C6B"/>
    <w:rsid w:val="006E18DA"/>
    <w:rsid w:val="006E1D01"/>
    <w:rsid w:val="006E4583"/>
    <w:rsid w:val="006E4792"/>
    <w:rsid w:val="006E56E6"/>
    <w:rsid w:val="006E5E5A"/>
    <w:rsid w:val="006E68CF"/>
    <w:rsid w:val="006E7388"/>
    <w:rsid w:val="006E74BB"/>
    <w:rsid w:val="006F1323"/>
    <w:rsid w:val="006F4610"/>
    <w:rsid w:val="006F512B"/>
    <w:rsid w:val="006F5ABB"/>
    <w:rsid w:val="006F7351"/>
    <w:rsid w:val="006F7E43"/>
    <w:rsid w:val="00700B37"/>
    <w:rsid w:val="00700D6C"/>
    <w:rsid w:val="00700DCC"/>
    <w:rsid w:val="00702E30"/>
    <w:rsid w:val="00704004"/>
    <w:rsid w:val="007042DE"/>
    <w:rsid w:val="00705287"/>
    <w:rsid w:val="007054A1"/>
    <w:rsid w:val="007056E1"/>
    <w:rsid w:val="00706089"/>
    <w:rsid w:val="00706963"/>
    <w:rsid w:val="00706F4E"/>
    <w:rsid w:val="007078EB"/>
    <w:rsid w:val="00710C13"/>
    <w:rsid w:val="00710E1F"/>
    <w:rsid w:val="00711CF7"/>
    <w:rsid w:val="007123AD"/>
    <w:rsid w:val="0071261F"/>
    <w:rsid w:val="007127F2"/>
    <w:rsid w:val="00712C50"/>
    <w:rsid w:val="00712FF5"/>
    <w:rsid w:val="00713390"/>
    <w:rsid w:val="00713C1C"/>
    <w:rsid w:val="0071638B"/>
    <w:rsid w:val="0071786E"/>
    <w:rsid w:val="00717B14"/>
    <w:rsid w:val="00720957"/>
    <w:rsid w:val="00721298"/>
    <w:rsid w:val="00722BE1"/>
    <w:rsid w:val="00724064"/>
    <w:rsid w:val="007259AF"/>
    <w:rsid w:val="00725F31"/>
    <w:rsid w:val="00727E75"/>
    <w:rsid w:val="00727F06"/>
    <w:rsid w:val="00733905"/>
    <w:rsid w:val="00733A19"/>
    <w:rsid w:val="0073488F"/>
    <w:rsid w:val="00735C61"/>
    <w:rsid w:val="0073670F"/>
    <w:rsid w:val="00740176"/>
    <w:rsid w:val="00743F87"/>
    <w:rsid w:val="00745450"/>
    <w:rsid w:val="00750863"/>
    <w:rsid w:val="00750AAE"/>
    <w:rsid w:val="0075323D"/>
    <w:rsid w:val="00754140"/>
    <w:rsid w:val="007558AB"/>
    <w:rsid w:val="00756823"/>
    <w:rsid w:val="007571D0"/>
    <w:rsid w:val="00761DDD"/>
    <w:rsid w:val="007628C9"/>
    <w:rsid w:val="00762F84"/>
    <w:rsid w:val="007633EF"/>
    <w:rsid w:val="007634A7"/>
    <w:rsid w:val="00763C05"/>
    <w:rsid w:val="00766428"/>
    <w:rsid w:val="00767D4F"/>
    <w:rsid w:val="00771CE3"/>
    <w:rsid w:val="00772624"/>
    <w:rsid w:val="00775659"/>
    <w:rsid w:val="00776C3A"/>
    <w:rsid w:val="007807B0"/>
    <w:rsid w:val="00780822"/>
    <w:rsid w:val="00784ADB"/>
    <w:rsid w:val="00791295"/>
    <w:rsid w:val="0079164D"/>
    <w:rsid w:val="007928D3"/>
    <w:rsid w:val="00794D9C"/>
    <w:rsid w:val="0079539E"/>
    <w:rsid w:val="00795CD6"/>
    <w:rsid w:val="00797599"/>
    <w:rsid w:val="007A38B4"/>
    <w:rsid w:val="007A6317"/>
    <w:rsid w:val="007A63AF"/>
    <w:rsid w:val="007A7BF8"/>
    <w:rsid w:val="007B1414"/>
    <w:rsid w:val="007B1463"/>
    <w:rsid w:val="007B148B"/>
    <w:rsid w:val="007B1512"/>
    <w:rsid w:val="007B278E"/>
    <w:rsid w:val="007B3726"/>
    <w:rsid w:val="007B3E51"/>
    <w:rsid w:val="007B4885"/>
    <w:rsid w:val="007B7C03"/>
    <w:rsid w:val="007C05B3"/>
    <w:rsid w:val="007C09F8"/>
    <w:rsid w:val="007C0AB6"/>
    <w:rsid w:val="007C11D2"/>
    <w:rsid w:val="007C1238"/>
    <w:rsid w:val="007C1D26"/>
    <w:rsid w:val="007C2089"/>
    <w:rsid w:val="007C215A"/>
    <w:rsid w:val="007C298F"/>
    <w:rsid w:val="007C2AAE"/>
    <w:rsid w:val="007C3DFC"/>
    <w:rsid w:val="007C54F6"/>
    <w:rsid w:val="007C6453"/>
    <w:rsid w:val="007C6C9A"/>
    <w:rsid w:val="007C6CF4"/>
    <w:rsid w:val="007C70D4"/>
    <w:rsid w:val="007D02B0"/>
    <w:rsid w:val="007D11DF"/>
    <w:rsid w:val="007D1A52"/>
    <w:rsid w:val="007D1E79"/>
    <w:rsid w:val="007D22BA"/>
    <w:rsid w:val="007D2909"/>
    <w:rsid w:val="007D29DD"/>
    <w:rsid w:val="007D3380"/>
    <w:rsid w:val="007D4C7C"/>
    <w:rsid w:val="007D5692"/>
    <w:rsid w:val="007D59D0"/>
    <w:rsid w:val="007D6B77"/>
    <w:rsid w:val="007D6BE8"/>
    <w:rsid w:val="007D6C7D"/>
    <w:rsid w:val="007D6FFA"/>
    <w:rsid w:val="007D71C4"/>
    <w:rsid w:val="007D7899"/>
    <w:rsid w:val="007E26D5"/>
    <w:rsid w:val="007E2CFF"/>
    <w:rsid w:val="007E2F4D"/>
    <w:rsid w:val="007E368D"/>
    <w:rsid w:val="007E539D"/>
    <w:rsid w:val="007E542D"/>
    <w:rsid w:val="007E768C"/>
    <w:rsid w:val="007E7883"/>
    <w:rsid w:val="007F0A6E"/>
    <w:rsid w:val="007F0D30"/>
    <w:rsid w:val="007F13A5"/>
    <w:rsid w:val="007F2B1A"/>
    <w:rsid w:val="007F418A"/>
    <w:rsid w:val="007F4A58"/>
    <w:rsid w:val="007F5279"/>
    <w:rsid w:val="007F5C61"/>
    <w:rsid w:val="007F6F10"/>
    <w:rsid w:val="007F7CFA"/>
    <w:rsid w:val="0080115E"/>
    <w:rsid w:val="008018E2"/>
    <w:rsid w:val="00801C70"/>
    <w:rsid w:val="0080202E"/>
    <w:rsid w:val="00802671"/>
    <w:rsid w:val="008033A1"/>
    <w:rsid w:val="00803482"/>
    <w:rsid w:val="008039A6"/>
    <w:rsid w:val="00804C82"/>
    <w:rsid w:val="00807474"/>
    <w:rsid w:val="00807EF3"/>
    <w:rsid w:val="00811214"/>
    <w:rsid w:val="00811C45"/>
    <w:rsid w:val="00812170"/>
    <w:rsid w:val="00812DBD"/>
    <w:rsid w:val="00812EC2"/>
    <w:rsid w:val="00814B9A"/>
    <w:rsid w:val="008161F5"/>
    <w:rsid w:val="00817739"/>
    <w:rsid w:val="00817964"/>
    <w:rsid w:val="0082343C"/>
    <w:rsid w:val="00823A24"/>
    <w:rsid w:val="00824B57"/>
    <w:rsid w:val="0082592C"/>
    <w:rsid w:val="00825973"/>
    <w:rsid w:val="0082733B"/>
    <w:rsid w:val="008304BC"/>
    <w:rsid w:val="00832753"/>
    <w:rsid w:val="00832FE2"/>
    <w:rsid w:val="00833B0A"/>
    <w:rsid w:val="00833D97"/>
    <w:rsid w:val="00834AEE"/>
    <w:rsid w:val="00834BDD"/>
    <w:rsid w:val="008351AF"/>
    <w:rsid w:val="00835C7F"/>
    <w:rsid w:val="0083629F"/>
    <w:rsid w:val="00837DE1"/>
    <w:rsid w:val="00841EB4"/>
    <w:rsid w:val="0084266F"/>
    <w:rsid w:val="00842DB3"/>
    <w:rsid w:val="008436E2"/>
    <w:rsid w:val="00845A61"/>
    <w:rsid w:val="00846F99"/>
    <w:rsid w:val="00850E74"/>
    <w:rsid w:val="00851577"/>
    <w:rsid w:val="008528AD"/>
    <w:rsid w:val="00855948"/>
    <w:rsid w:val="008569C0"/>
    <w:rsid w:val="00856D50"/>
    <w:rsid w:val="00857410"/>
    <w:rsid w:val="00857F0D"/>
    <w:rsid w:val="008606E5"/>
    <w:rsid w:val="00860AEA"/>
    <w:rsid w:val="0086496A"/>
    <w:rsid w:val="0086758B"/>
    <w:rsid w:val="008703BC"/>
    <w:rsid w:val="00870B54"/>
    <w:rsid w:val="00872514"/>
    <w:rsid w:val="00872AAD"/>
    <w:rsid w:val="00873406"/>
    <w:rsid w:val="00873DA3"/>
    <w:rsid w:val="00874172"/>
    <w:rsid w:val="00874A4E"/>
    <w:rsid w:val="00875889"/>
    <w:rsid w:val="00876E2B"/>
    <w:rsid w:val="008803C7"/>
    <w:rsid w:val="00880FC7"/>
    <w:rsid w:val="0088138F"/>
    <w:rsid w:val="00882882"/>
    <w:rsid w:val="00883A6B"/>
    <w:rsid w:val="00883CC5"/>
    <w:rsid w:val="008873D5"/>
    <w:rsid w:val="00891557"/>
    <w:rsid w:val="00891B70"/>
    <w:rsid w:val="00893EB1"/>
    <w:rsid w:val="00897AA7"/>
    <w:rsid w:val="00897FB9"/>
    <w:rsid w:val="008A11CD"/>
    <w:rsid w:val="008A16E1"/>
    <w:rsid w:val="008A2E57"/>
    <w:rsid w:val="008A3747"/>
    <w:rsid w:val="008A42BD"/>
    <w:rsid w:val="008A5BF3"/>
    <w:rsid w:val="008B3C3F"/>
    <w:rsid w:val="008B4689"/>
    <w:rsid w:val="008B4807"/>
    <w:rsid w:val="008B5776"/>
    <w:rsid w:val="008B6D20"/>
    <w:rsid w:val="008C2E9B"/>
    <w:rsid w:val="008C3BBE"/>
    <w:rsid w:val="008C4389"/>
    <w:rsid w:val="008C48A3"/>
    <w:rsid w:val="008C56B0"/>
    <w:rsid w:val="008C70BA"/>
    <w:rsid w:val="008D0C48"/>
    <w:rsid w:val="008D1A6D"/>
    <w:rsid w:val="008D30A0"/>
    <w:rsid w:val="008D38A1"/>
    <w:rsid w:val="008D3C03"/>
    <w:rsid w:val="008D54AF"/>
    <w:rsid w:val="008D5AFB"/>
    <w:rsid w:val="008D7F8A"/>
    <w:rsid w:val="008E2A2A"/>
    <w:rsid w:val="008E3011"/>
    <w:rsid w:val="008E419F"/>
    <w:rsid w:val="008E5093"/>
    <w:rsid w:val="008E5F71"/>
    <w:rsid w:val="008F0A21"/>
    <w:rsid w:val="008F0C55"/>
    <w:rsid w:val="008F2029"/>
    <w:rsid w:val="008F25EE"/>
    <w:rsid w:val="008F2D77"/>
    <w:rsid w:val="008F370C"/>
    <w:rsid w:val="00901CF3"/>
    <w:rsid w:val="00903232"/>
    <w:rsid w:val="00904172"/>
    <w:rsid w:val="00905469"/>
    <w:rsid w:val="00906C36"/>
    <w:rsid w:val="00907EFC"/>
    <w:rsid w:val="00912C54"/>
    <w:rsid w:val="0091640A"/>
    <w:rsid w:val="00916B1F"/>
    <w:rsid w:val="00916B75"/>
    <w:rsid w:val="009202BD"/>
    <w:rsid w:val="00920EE5"/>
    <w:rsid w:val="00920F66"/>
    <w:rsid w:val="00922513"/>
    <w:rsid w:val="00924731"/>
    <w:rsid w:val="00925950"/>
    <w:rsid w:val="00925974"/>
    <w:rsid w:val="00930424"/>
    <w:rsid w:val="00930DBE"/>
    <w:rsid w:val="00931929"/>
    <w:rsid w:val="0093365F"/>
    <w:rsid w:val="00933866"/>
    <w:rsid w:val="00936956"/>
    <w:rsid w:val="009408CD"/>
    <w:rsid w:val="009409BC"/>
    <w:rsid w:val="00941C0A"/>
    <w:rsid w:val="00942229"/>
    <w:rsid w:val="00942E7B"/>
    <w:rsid w:val="0094387A"/>
    <w:rsid w:val="009438EB"/>
    <w:rsid w:val="00945324"/>
    <w:rsid w:val="009455A0"/>
    <w:rsid w:val="009465EC"/>
    <w:rsid w:val="00950C2D"/>
    <w:rsid w:val="00951775"/>
    <w:rsid w:val="00952395"/>
    <w:rsid w:val="009533F6"/>
    <w:rsid w:val="009543C8"/>
    <w:rsid w:val="00954A96"/>
    <w:rsid w:val="00955B5E"/>
    <w:rsid w:val="00955CAE"/>
    <w:rsid w:val="00957D4E"/>
    <w:rsid w:val="00960455"/>
    <w:rsid w:val="0096107F"/>
    <w:rsid w:val="00961C2C"/>
    <w:rsid w:val="0096313F"/>
    <w:rsid w:val="009659BD"/>
    <w:rsid w:val="00966B74"/>
    <w:rsid w:val="0096723E"/>
    <w:rsid w:val="00970055"/>
    <w:rsid w:val="00970BB4"/>
    <w:rsid w:val="00971DDF"/>
    <w:rsid w:val="00972684"/>
    <w:rsid w:val="0097364A"/>
    <w:rsid w:val="009739A7"/>
    <w:rsid w:val="00973FE6"/>
    <w:rsid w:val="00974193"/>
    <w:rsid w:val="009775F5"/>
    <w:rsid w:val="00981918"/>
    <w:rsid w:val="00983C97"/>
    <w:rsid w:val="00983D01"/>
    <w:rsid w:val="00983FB4"/>
    <w:rsid w:val="00984F23"/>
    <w:rsid w:val="00987629"/>
    <w:rsid w:val="00987D30"/>
    <w:rsid w:val="00993148"/>
    <w:rsid w:val="00993D1E"/>
    <w:rsid w:val="00996236"/>
    <w:rsid w:val="009977F6"/>
    <w:rsid w:val="009A545D"/>
    <w:rsid w:val="009A718A"/>
    <w:rsid w:val="009B0540"/>
    <w:rsid w:val="009B094F"/>
    <w:rsid w:val="009B245D"/>
    <w:rsid w:val="009B2C45"/>
    <w:rsid w:val="009B3701"/>
    <w:rsid w:val="009B4F76"/>
    <w:rsid w:val="009B530C"/>
    <w:rsid w:val="009C08C9"/>
    <w:rsid w:val="009C1BC7"/>
    <w:rsid w:val="009C2A12"/>
    <w:rsid w:val="009C2DF4"/>
    <w:rsid w:val="009C3B58"/>
    <w:rsid w:val="009C6494"/>
    <w:rsid w:val="009C70A5"/>
    <w:rsid w:val="009D0B08"/>
    <w:rsid w:val="009D0DAC"/>
    <w:rsid w:val="009D1CED"/>
    <w:rsid w:val="009D1EB0"/>
    <w:rsid w:val="009D2AA3"/>
    <w:rsid w:val="009D5F10"/>
    <w:rsid w:val="009D63CE"/>
    <w:rsid w:val="009D737D"/>
    <w:rsid w:val="009E03F7"/>
    <w:rsid w:val="009E06D2"/>
    <w:rsid w:val="009E08F1"/>
    <w:rsid w:val="009E2C44"/>
    <w:rsid w:val="009E304E"/>
    <w:rsid w:val="009E39A6"/>
    <w:rsid w:val="009E55F4"/>
    <w:rsid w:val="009F1181"/>
    <w:rsid w:val="009F2ACC"/>
    <w:rsid w:val="009F3CE2"/>
    <w:rsid w:val="009F43C7"/>
    <w:rsid w:val="009F7646"/>
    <w:rsid w:val="00A00B93"/>
    <w:rsid w:val="00A01427"/>
    <w:rsid w:val="00A016AB"/>
    <w:rsid w:val="00A01ECB"/>
    <w:rsid w:val="00A0214D"/>
    <w:rsid w:val="00A02606"/>
    <w:rsid w:val="00A04E60"/>
    <w:rsid w:val="00A074B7"/>
    <w:rsid w:val="00A12670"/>
    <w:rsid w:val="00A1285B"/>
    <w:rsid w:val="00A15949"/>
    <w:rsid w:val="00A16A7C"/>
    <w:rsid w:val="00A171CE"/>
    <w:rsid w:val="00A17DFE"/>
    <w:rsid w:val="00A20707"/>
    <w:rsid w:val="00A20F26"/>
    <w:rsid w:val="00A21BF6"/>
    <w:rsid w:val="00A23B3F"/>
    <w:rsid w:val="00A23FEE"/>
    <w:rsid w:val="00A2427E"/>
    <w:rsid w:val="00A2585D"/>
    <w:rsid w:val="00A26226"/>
    <w:rsid w:val="00A26959"/>
    <w:rsid w:val="00A2718D"/>
    <w:rsid w:val="00A301C8"/>
    <w:rsid w:val="00A309A2"/>
    <w:rsid w:val="00A3101C"/>
    <w:rsid w:val="00A328B9"/>
    <w:rsid w:val="00A32E26"/>
    <w:rsid w:val="00A35EB2"/>
    <w:rsid w:val="00A37374"/>
    <w:rsid w:val="00A404B2"/>
    <w:rsid w:val="00A40532"/>
    <w:rsid w:val="00A408F5"/>
    <w:rsid w:val="00A40C65"/>
    <w:rsid w:val="00A422A1"/>
    <w:rsid w:val="00A42E03"/>
    <w:rsid w:val="00A44539"/>
    <w:rsid w:val="00A463AF"/>
    <w:rsid w:val="00A46771"/>
    <w:rsid w:val="00A500C7"/>
    <w:rsid w:val="00A50B3A"/>
    <w:rsid w:val="00A50BF7"/>
    <w:rsid w:val="00A510FA"/>
    <w:rsid w:val="00A51662"/>
    <w:rsid w:val="00A523C8"/>
    <w:rsid w:val="00A52BC8"/>
    <w:rsid w:val="00A5318D"/>
    <w:rsid w:val="00A54F0E"/>
    <w:rsid w:val="00A5541B"/>
    <w:rsid w:val="00A60286"/>
    <w:rsid w:val="00A618BD"/>
    <w:rsid w:val="00A622F8"/>
    <w:rsid w:val="00A64DDA"/>
    <w:rsid w:val="00A65A82"/>
    <w:rsid w:val="00A666A3"/>
    <w:rsid w:val="00A6784C"/>
    <w:rsid w:val="00A67CCF"/>
    <w:rsid w:val="00A714BC"/>
    <w:rsid w:val="00A714C7"/>
    <w:rsid w:val="00A72850"/>
    <w:rsid w:val="00A72A0C"/>
    <w:rsid w:val="00A7597D"/>
    <w:rsid w:val="00A7692F"/>
    <w:rsid w:val="00A76EB9"/>
    <w:rsid w:val="00A818FC"/>
    <w:rsid w:val="00A81C53"/>
    <w:rsid w:val="00A8229F"/>
    <w:rsid w:val="00A84192"/>
    <w:rsid w:val="00A84BDA"/>
    <w:rsid w:val="00A8524B"/>
    <w:rsid w:val="00A85E84"/>
    <w:rsid w:val="00A85F86"/>
    <w:rsid w:val="00A86542"/>
    <w:rsid w:val="00A86D6C"/>
    <w:rsid w:val="00A8700D"/>
    <w:rsid w:val="00A91A84"/>
    <w:rsid w:val="00A92CC4"/>
    <w:rsid w:val="00A92E26"/>
    <w:rsid w:val="00A95FEF"/>
    <w:rsid w:val="00A972F1"/>
    <w:rsid w:val="00A97706"/>
    <w:rsid w:val="00A97CDF"/>
    <w:rsid w:val="00AA08B0"/>
    <w:rsid w:val="00AA1198"/>
    <w:rsid w:val="00AA11A4"/>
    <w:rsid w:val="00AA28A5"/>
    <w:rsid w:val="00AA36B0"/>
    <w:rsid w:val="00AA3B83"/>
    <w:rsid w:val="00AA3E50"/>
    <w:rsid w:val="00AA3F9A"/>
    <w:rsid w:val="00AA4104"/>
    <w:rsid w:val="00AA415D"/>
    <w:rsid w:val="00AA4720"/>
    <w:rsid w:val="00AA4D9F"/>
    <w:rsid w:val="00AA6FDF"/>
    <w:rsid w:val="00AA7652"/>
    <w:rsid w:val="00AB0C4F"/>
    <w:rsid w:val="00AB1374"/>
    <w:rsid w:val="00AB158D"/>
    <w:rsid w:val="00AB2232"/>
    <w:rsid w:val="00AB2E8A"/>
    <w:rsid w:val="00AB2FCD"/>
    <w:rsid w:val="00AB31CA"/>
    <w:rsid w:val="00AB467E"/>
    <w:rsid w:val="00AB5B92"/>
    <w:rsid w:val="00AB61D2"/>
    <w:rsid w:val="00AB6D28"/>
    <w:rsid w:val="00AB71BF"/>
    <w:rsid w:val="00AB7238"/>
    <w:rsid w:val="00AC1153"/>
    <w:rsid w:val="00AC41F3"/>
    <w:rsid w:val="00AC42EF"/>
    <w:rsid w:val="00AC532C"/>
    <w:rsid w:val="00AC66C9"/>
    <w:rsid w:val="00AC73D8"/>
    <w:rsid w:val="00AD16E4"/>
    <w:rsid w:val="00AD20B6"/>
    <w:rsid w:val="00AD3F56"/>
    <w:rsid w:val="00AD4D45"/>
    <w:rsid w:val="00AD5D64"/>
    <w:rsid w:val="00AD6D52"/>
    <w:rsid w:val="00AE15C6"/>
    <w:rsid w:val="00AE2245"/>
    <w:rsid w:val="00AE40C1"/>
    <w:rsid w:val="00AE4E69"/>
    <w:rsid w:val="00AE58A5"/>
    <w:rsid w:val="00AF07EC"/>
    <w:rsid w:val="00AF137B"/>
    <w:rsid w:val="00AF17C0"/>
    <w:rsid w:val="00AF3F66"/>
    <w:rsid w:val="00AF46BE"/>
    <w:rsid w:val="00AF4F10"/>
    <w:rsid w:val="00AF517C"/>
    <w:rsid w:val="00AF53D1"/>
    <w:rsid w:val="00AF58D5"/>
    <w:rsid w:val="00AF6014"/>
    <w:rsid w:val="00AF7A55"/>
    <w:rsid w:val="00B00824"/>
    <w:rsid w:val="00B03741"/>
    <w:rsid w:val="00B03D12"/>
    <w:rsid w:val="00B03D57"/>
    <w:rsid w:val="00B054B6"/>
    <w:rsid w:val="00B05E26"/>
    <w:rsid w:val="00B06532"/>
    <w:rsid w:val="00B07458"/>
    <w:rsid w:val="00B07809"/>
    <w:rsid w:val="00B07A9E"/>
    <w:rsid w:val="00B172E9"/>
    <w:rsid w:val="00B2029D"/>
    <w:rsid w:val="00B2090F"/>
    <w:rsid w:val="00B22028"/>
    <w:rsid w:val="00B2298D"/>
    <w:rsid w:val="00B22B54"/>
    <w:rsid w:val="00B23523"/>
    <w:rsid w:val="00B2500D"/>
    <w:rsid w:val="00B25060"/>
    <w:rsid w:val="00B260A0"/>
    <w:rsid w:val="00B26BFB"/>
    <w:rsid w:val="00B27B13"/>
    <w:rsid w:val="00B30109"/>
    <w:rsid w:val="00B31383"/>
    <w:rsid w:val="00B3175A"/>
    <w:rsid w:val="00B33474"/>
    <w:rsid w:val="00B33DCC"/>
    <w:rsid w:val="00B34634"/>
    <w:rsid w:val="00B35BEF"/>
    <w:rsid w:val="00B36AF6"/>
    <w:rsid w:val="00B409EC"/>
    <w:rsid w:val="00B4555D"/>
    <w:rsid w:val="00B45C47"/>
    <w:rsid w:val="00B51CEC"/>
    <w:rsid w:val="00B522E6"/>
    <w:rsid w:val="00B53F62"/>
    <w:rsid w:val="00B54661"/>
    <w:rsid w:val="00B55158"/>
    <w:rsid w:val="00B55ED2"/>
    <w:rsid w:val="00B57384"/>
    <w:rsid w:val="00B57D35"/>
    <w:rsid w:val="00B6006A"/>
    <w:rsid w:val="00B60246"/>
    <w:rsid w:val="00B60C97"/>
    <w:rsid w:val="00B61256"/>
    <w:rsid w:val="00B62613"/>
    <w:rsid w:val="00B648A7"/>
    <w:rsid w:val="00B656AE"/>
    <w:rsid w:val="00B67D22"/>
    <w:rsid w:val="00B701EB"/>
    <w:rsid w:val="00B71482"/>
    <w:rsid w:val="00B71DB1"/>
    <w:rsid w:val="00B72AAE"/>
    <w:rsid w:val="00B74C1F"/>
    <w:rsid w:val="00B7747E"/>
    <w:rsid w:val="00B80890"/>
    <w:rsid w:val="00B80F64"/>
    <w:rsid w:val="00B81EA8"/>
    <w:rsid w:val="00B825C1"/>
    <w:rsid w:val="00B83377"/>
    <w:rsid w:val="00B8456E"/>
    <w:rsid w:val="00B91CFB"/>
    <w:rsid w:val="00B91F44"/>
    <w:rsid w:val="00B92ED2"/>
    <w:rsid w:val="00B93EA2"/>
    <w:rsid w:val="00B96775"/>
    <w:rsid w:val="00B96C52"/>
    <w:rsid w:val="00BA1A69"/>
    <w:rsid w:val="00BA35EA"/>
    <w:rsid w:val="00BA4405"/>
    <w:rsid w:val="00BA48BA"/>
    <w:rsid w:val="00BA56C0"/>
    <w:rsid w:val="00BA599F"/>
    <w:rsid w:val="00BA5C46"/>
    <w:rsid w:val="00BA7B41"/>
    <w:rsid w:val="00BA7C6C"/>
    <w:rsid w:val="00BB0101"/>
    <w:rsid w:val="00BB1A27"/>
    <w:rsid w:val="00BB3931"/>
    <w:rsid w:val="00BB5A1D"/>
    <w:rsid w:val="00BC0FFB"/>
    <w:rsid w:val="00BC1AEE"/>
    <w:rsid w:val="00BC1C26"/>
    <w:rsid w:val="00BC2DDC"/>
    <w:rsid w:val="00BC35AA"/>
    <w:rsid w:val="00BC519D"/>
    <w:rsid w:val="00BC5284"/>
    <w:rsid w:val="00BC63D2"/>
    <w:rsid w:val="00BC6B27"/>
    <w:rsid w:val="00BC7D95"/>
    <w:rsid w:val="00BD168B"/>
    <w:rsid w:val="00BD26E6"/>
    <w:rsid w:val="00BD293C"/>
    <w:rsid w:val="00BD39F3"/>
    <w:rsid w:val="00BD4086"/>
    <w:rsid w:val="00BD66F1"/>
    <w:rsid w:val="00BD7346"/>
    <w:rsid w:val="00BD7438"/>
    <w:rsid w:val="00BD7B38"/>
    <w:rsid w:val="00BD7F86"/>
    <w:rsid w:val="00BE2F9B"/>
    <w:rsid w:val="00BE3487"/>
    <w:rsid w:val="00BE3F62"/>
    <w:rsid w:val="00BE65C3"/>
    <w:rsid w:val="00BE6B1D"/>
    <w:rsid w:val="00BE72C3"/>
    <w:rsid w:val="00BF27D8"/>
    <w:rsid w:val="00BF32F8"/>
    <w:rsid w:val="00BF475D"/>
    <w:rsid w:val="00BF5133"/>
    <w:rsid w:val="00BF59E4"/>
    <w:rsid w:val="00BF60F8"/>
    <w:rsid w:val="00BF657F"/>
    <w:rsid w:val="00BF7AB5"/>
    <w:rsid w:val="00BF7C75"/>
    <w:rsid w:val="00C000C3"/>
    <w:rsid w:val="00C0037F"/>
    <w:rsid w:val="00C006F8"/>
    <w:rsid w:val="00C009EB"/>
    <w:rsid w:val="00C00C82"/>
    <w:rsid w:val="00C01F28"/>
    <w:rsid w:val="00C07838"/>
    <w:rsid w:val="00C07EF0"/>
    <w:rsid w:val="00C131FA"/>
    <w:rsid w:val="00C15CBE"/>
    <w:rsid w:val="00C1664A"/>
    <w:rsid w:val="00C16E59"/>
    <w:rsid w:val="00C2130E"/>
    <w:rsid w:val="00C21B85"/>
    <w:rsid w:val="00C221A7"/>
    <w:rsid w:val="00C225DE"/>
    <w:rsid w:val="00C241D7"/>
    <w:rsid w:val="00C24A6F"/>
    <w:rsid w:val="00C24C2A"/>
    <w:rsid w:val="00C24CFE"/>
    <w:rsid w:val="00C2536B"/>
    <w:rsid w:val="00C256A8"/>
    <w:rsid w:val="00C30741"/>
    <w:rsid w:val="00C330C8"/>
    <w:rsid w:val="00C331C3"/>
    <w:rsid w:val="00C34484"/>
    <w:rsid w:val="00C34498"/>
    <w:rsid w:val="00C401E7"/>
    <w:rsid w:val="00C4099C"/>
    <w:rsid w:val="00C41EE5"/>
    <w:rsid w:val="00C41F7E"/>
    <w:rsid w:val="00C4201F"/>
    <w:rsid w:val="00C4488D"/>
    <w:rsid w:val="00C4630E"/>
    <w:rsid w:val="00C477DC"/>
    <w:rsid w:val="00C51144"/>
    <w:rsid w:val="00C515C1"/>
    <w:rsid w:val="00C55B9C"/>
    <w:rsid w:val="00C6018E"/>
    <w:rsid w:val="00C6129E"/>
    <w:rsid w:val="00C62982"/>
    <w:rsid w:val="00C62DF5"/>
    <w:rsid w:val="00C64032"/>
    <w:rsid w:val="00C65046"/>
    <w:rsid w:val="00C65B5B"/>
    <w:rsid w:val="00C664C2"/>
    <w:rsid w:val="00C7011C"/>
    <w:rsid w:val="00C7120E"/>
    <w:rsid w:val="00C712DB"/>
    <w:rsid w:val="00C72772"/>
    <w:rsid w:val="00C75831"/>
    <w:rsid w:val="00C76439"/>
    <w:rsid w:val="00C80ADE"/>
    <w:rsid w:val="00C82510"/>
    <w:rsid w:val="00C82884"/>
    <w:rsid w:val="00C82B3E"/>
    <w:rsid w:val="00C8302C"/>
    <w:rsid w:val="00C833BF"/>
    <w:rsid w:val="00C83B1E"/>
    <w:rsid w:val="00C83D80"/>
    <w:rsid w:val="00C85A55"/>
    <w:rsid w:val="00C861F5"/>
    <w:rsid w:val="00C8638A"/>
    <w:rsid w:val="00C8732F"/>
    <w:rsid w:val="00C87613"/>
    <w:rsid w:val="00C87DB4"/>
    <w:rsid w:val="00C90A08"/>
    <w:rsid w:val="00C915AB"/>
    <w:rsid w:val="00C9298C"/>
    <w:rsid w:val="00C92BA5"/>
    <w:rsid w:val="00C93EE7"/>
    <w:rsid w:val="00C94838"/>
    <w:rsid w:val="00C94BE5"/>
    <w:rsid w:val="00CA009B"/>
    <w:rsid w:val="00CA0117"/>
    <w:rsid w:val="00CA0296"/>
    <w:rsid w:val="00CA04CF"/>
    <w:rsid w:val="00CA07D0"/>
    <w:rsid w:val="00CA368D"/>
    <w:rsid w:val="00CA459E"/>
    <w:rsid w:val="00CA7A4F"/>
    <w:rsid w:val="00CA7C6B"/>
    <w:rsid w:val="00CB0EC9"/>
    <w:rsid w:val="00CB1010"/>
    <w:rsid w:val="00CB49BF"/>
    <w:rsid w:val="00CB5B40"/>
    <w:rsid w:val="00CB6F3D"/>
    <w:rsid w:val="00CB7EDB"/>
    <w:rsid w:val="00CC0917"/>
    <w:rsid w:val="00CC6E93"/>
    <w:rsid w:val="00CD057F"/>
    <w:rsid w:val="00CD08B5"/>
    <w:rsid w:val="00CD09B1"/>
    <w:rsid w:val="00CD3EDC"/>
    <w:rsid w:val="00CD53E7"/>
    <w:rsid w:val="00CD6590"/>
    <w:rsid w:val="00CE13C0"/>
    <w:rsid w:val="00CE3726"/>
    <w:rsid w:val="00CE385D"/>
    <w:rsid w:val="00CE4F45"/>
    <w:rsid w:val="00CE55FE"/>
    <w:rsid w:val="00CE5D04"/>
    <w:rsid w:val="00CE65B5"/>
    <w:rsid w:val="00CE6FE5"/>
    <w:rsid w:val="00CF0D17"/>
    <w:rsid w:val="00CF12BA"/>
    <w:rsid w:val="00CF12F0"/>
    <w:rsid w:val="00CF2430"/>
    <w:rsid w:val="00CF38EA"/>
    <w:rsid w:val="00CF4777"/>
    <w:rsid w:val="00D00122"/>
    <w:rsid w:val="00D00FC8"/>
    <w:rsid w:val="00D02F12"/>
    <w:rsid w:val="00D0483A"/>
    <w:rsid w:val="00D05D58"/>
    <w:rsid w:val="00D063BC"/>
    <w:rsid w:val="00D100B4"/>
    <w:rsid w:val="00D137AA"/>
    <w:rsid w:val="00D13DE9"/>
    <w:rsid w:val="00D1681E"/>
    <w:rsid w:val="00D17EB1"/>
    <w:rsid w:val="00D2020D"/>
    <w:rsid w:val="00D203CE"/>
    <w:rsid w:val="00D2050A"/>
    <w:rsid w:val="00D21BDD"/>
    <w:rsid w:val="00D21F88"/>
    <w:rsid w:val="00D23444"/>
    <w:rsid w:val="00D24A04"/>
    <w:rsid w:val="00D251B5"/>
    <w:rsid w:val="00D27625"/>
    <w:rsid w:val="00D2762C"/>
    <w:rsid w:val="00D27B8D"/>
    <w:rsid w:val="00D30227"/>
    <w:rsid w:val="00D30A25"/>
    <w:rsid w:val="00D320BB"/>
    <w:rsid w:val="00D32FD7"/>
    <w:rsid w:val="00D332D6"/>
    <w:rsid w:val="00D3353B"/>
    <w:rsid w:val="00D33817"/>
    <w:rsid w:val="00D35B0A"/>
    <w:rsid w:val="00D37A9D"/>
    <w:rsid w:val="00D40D24"/>
    <w:rsid w:val="00D410F3"/>
    <w:rsid w:val="00D43412"/>
    <w:rsid w:val="00D453DB"/>
    <w:rsid w:val="00D4608D"/>
    <w:rsid w:val="00D46AB6"/>
    <w:rsid w:val="00D51CE3"/>
    <w:rsid w:val="00D5263D"/>
    <w:rsid w:val="00D529B3"/>
    <w:rsid w:val="00D56748"/>
    <w:rsid w:val="00D57994"/>
    <w:rsid w:val="00D604CD"/>
    <w:rsid w:val="00D6078F"/>
    <w:rsid w:val="00D60B54"/>
    <w:rsid w:val="00D617FE"/>
    <w:rsid w:val="00D65BFB"/>
    <w:rsid w:val="00D67E4A"/>
    <w:rsid w:val="00D72D83"/>
    <w:rsid w:val="00D74E47"/>
    <w:rsid w:val="00D76475"/>
    <w:rsid w:val="00D77838"/>
    <w:rsid w:val="00D8085B"/>
    <w:rsid w:val="00D83CB1"/>
    <w:rsid w:val="00D84D64"/>
    <w:rsid w:val="00D8614D"/>
    <w:rsid w:val="00D87C4D"/>
    <w:rsid w:val="00D87E9F"/>
    <w:rsid w:val="00D9153C"/>
    <w:rsid w:val="00D92C38"/>
    <w:rsid w:val="00D9355A"/>
    <w:rsid w:val="00D9509B"/>
    <w:rsid w:val="00D95123"/>
    <w:rsid w:val="00D95A0C"/>
    <w:rsid w:val="00D962CC"/>
    <w:rsid w:val="00D964E0"/>
    <w:rsid w:val="00DA01E3"/>
    <w:rsid w:val="00DA3229"/>
    <w:rsid w:val="00DA393B"/>
    <w:rsid w:val="00DA3FBE"/>
    <w:rsid w:val="00DA7745"/>
    <w:rsid w:val="00DB031D"/>
    <w:rsid w:val="00DB0953"/>
    <w:rsid w:val="00DB0C60"/>
    <w:rsid w:val="00DB1B6A"/>
    <w:rsid w:val="00DC0113"/>
    <w:rsid w:val="00DC01E6"/>
    <w:rsid w:val="00DC027F"/>
    <w:rsid w:val="00DC2303"/>
    <w:rsid w:val="00DC3D31"/>
    <w:rsid w:val="00DC4A3B"/>
    <w:rsid w:val="00DC4EA8"/>
    <w:rsid w:val="00DC510D"/>
    <w:rsid w:val="00DC6EC6"/>
    <w:rsid w:val="00DD04A8"/>
    <w:rsid w:val="00DD0F5D"/>
    <w:rsid w:val="00DD11BE"/>
    <w:rsid w:val="00DD1C47"/>
    <w:rsid w:val="00DD1EB1"/>
    <w:rsid w:val="00DD24AC"/>
    <w:rsid w:val="00DD5205"/>
    <w:rsid w:val="00DD5B24"/>
    <w:rsid w:val="00DD5E35"/>
    <w:rsid w:val="00DE1417"/>
    <w:rsid w:val="00DE229A"/>
    <w:rsid w:val="00DE26E1"/>
    <w:rsid w:val="00DE3275"/>
    <w:rsid w:val="00DE3F6A"/>
    <w:rsid w:val="00DE4CDC"/>
    <w:rsid w:val="00DE4F78"/>
    <w:rsid w:val="00DE57F1"/>
    <w:rsid w:val="00DE5A7A"/>
    <w:rsid w:val="00DE5D0B"/>
    <w:rsid w:val="00DE66A8"/>
    <w:rsid w:val="00DE66E2"/>
    <w:rsid w:val="00DE6B72"/>
    <w:rsid w:val="00DE700D"/>
    <w:rsid w:val="00DF0DF7"/>
    <w:rsid w:val="00DF2F56"/>
    <w:rsid w:val="00DF311E"/>
    <w:rsid w:val="00DF3ACB"/>
    <w:rsid w:val="00DF3FDC"/>
    <w:rsid w:val="00DF4E00"/>
    <w:rsid w:val="00DF5432"/>
    <w:rsid w:val="00DF59AF"/>
    <w:rsid w:val="00DF63F8"/>
    <w:rsid w:val="00DF6D5B"/>
    <w:rsid w:val="00DF7AE3"/>
    <w:rsid w:val="00E00309"/>
    <w:rsid w:val="00E00D1E"/>
    <w:rsid w:val="00E014CC"/>
    <w:rsid w:val="00E04425"/>
    <w:rsid w:val="00E050FE"/>
    <w:rsid w:val="00E07F02"/>
    <w:rsid w:val="00E10328"/>
    <w:rsid w:val="00E107E6"/>
    <w:rsid w:val="00E10C6A"/>
    <w:rsid w:val="00E1312C"/>
    <w:rsid w:val="00E13384"/>
    <w:rsid w:val="00E14371"/>
    <w:rsid w:val="00E14398"/>
    <w:rsid w:val="00E179A2"/>
    <w:rsid w:val="00E20645"/>
    <w:rsid w:val="00E2147C"/>
    <w:rsid w:val="00E247BA"/>
    <w:rsid w:val="00E24E92"/>
    <w:rsid w:val="00E260B6"/>
    <w:rsid w:val="00E26F0F"/>
    <w:rsid w:val="00E274F4"/>
    <w:rsid w:val="00E27507"/>
    <w:rsid w:val="00E31C0E"/>
    <w:rsid w:val="00E32B33"/>
    <w:rsid w:val="00E339F7"/>
    <w:rsid w:val="00E3401A"/>
    <w:rsid w:val="00E34F19"/>
    <w:rsid w:val="00E356DD"/>
    <w:rsid w:val="00E36215"/>
    <w:rsid w:val="00E3639A"/>
    <w:rsid w:val="00E36DAD"/>
    <w:rsid w:val="00E37C88"/>
    <w:rsid w:val="00E37F23"/>
    <w:rsid w:val="00E406DD"/>
    <w:rsid w:val="00E413AF"/>
    <w:rsid w:val="00E4151F"/>
    <w:rsid w:val="00E41598"/>
    <w:rsid w:val="00E42E29"/>
    <w:rsid w:val="00E43965"/>
    <w:rsid w:val="00E455FF"/>
    <w:rsid w:val="00E45F93"/>
    <w:rsid w:val="00E468AD"/>
    <w:rsid w:val="00E46925"/>
    <w:rsid w:val="00E47B8A"/>
    <w:rsid w:val="00E47C9D"/>
    <w:rsid w:val="00E518E9"/>
    <w:rsid w:val="00E54174"/>
    <w:rsid w:val="00E549ED"/>
    <w:rsid w:val="00E54DBB"/>
    <w:rsid w:val="00E55D33"/>
    <w:rsid w:val="00E56534"/>
    <w:rsid w:val="00E569E5"/>
    <w:rsid w:val="00E56BB5"/>
    <w:rsid w:val="00E6156D"/>
    <w:rsid w:val="00E659B5"/>
    <w:rsid w:val="00E66B68"/>
    <w:rsid w:val="00E66C2A"/>
    <w:rsid w:val="00E70614"/>
    <w:rsid w:val="00E7317B"/>
    <w:rsid w:val="00E74A24"/>
    <w:rsid w:val="00E758A6"/>
    <w:rsid w:val="00E75A7C"/>
    <w:rsid w:val="00E76B8E"/>
    <w:rsid w:val="00E76BAD"/>
    <w:rsid w:val="00E77263"/>
    <w:rsid w:val="00E7760D"/>
    <w:rsid w:val="00E77CEF"/>
    <w:rsid w:val="00E805DE"/>
    <w:rsid w:val="00E8185A"/>
    <w:rsid w:val="00E8216D"/>
    <w:rsid w:val="00E836A6"/>
    <w:rsid w:val="00E84834"/>
    <w:rsid w:val="00E8522D"/>
    <w:rsid w:val="00E86167"/>
    <w:rsid w:val="00E86C44"/>
    <w:rsid w:val="00E90590"/>
    <w:rsid w:val="00E914B5"/>
    <w:rsid w:val="00E91E6D"/>
    <w:rsid w:val="00E91ED0"/>
    <w:rsid w:val="00E926D5"/>
    <w:rsid w:val="00E93FDF"/>
    <w:rsid w:val="00E9607A"/>
    <w:rsid w:val="00EA0C4B"/>
    <w:rsid w:val="00EA1107"/>
    <w:rsid w:val="00EA283A"/>
    <w:rsid w:val="00EA3246"/>
    <w:rsid w:val="00EA3894"/>
    <w:rsid w:val="00EA4098"/>
    <w:rsid w:val="00EA5D83"/>
    <w:rsid w:val="00EB1237"/>
    <w:rsid w:val="00EB20B7"/>
    <w:rsid w:val="00EB225E"/>
    <w:rsid w:val="00EB24BE"/>
    <w:rsid w:val="00EB28FF"/>
    <w:rsid w:val="00EB40C3"/>
    <w:rsid w:val="00EB4C15"/>
    <w:rsid w:val="00EB4F13"/>
    <w:rsid w:val="00EB559E"/>
    <w:rsid w:val="00EB673E"/>
    <w:rsid w:val="00EC13D9"/>
    <w:rsid w:val="00EC2F27"/>
    <w:rsid w:val="00EC4134"/>
    <w:rsid w:val="00EC541E"/>
    <w:rsid w:val="00EC56DE"/>
    <w:rsid w:val="00EC616F"/>
    <w:rsid w:val="00EC7523"/>
    <w:rsid w:val="00EC7665"/>
    <w:rsid w:val="00ED0CF2"/>
    <w:rsid w:val="00ED107E"/>
    <w:rsid w:val="00ED16D5"/>
    <w:rsid w:val="00ED209F"/>
    <w:rsid w:val="00ED2C1D"/>
    <w:rsid w:val="00ED55A2"/>
    <w:rsid w:val="00ED571B"/>
    <w:rsid w:val="00ED5DB5"/>
    <w:rsid w:val="00EE1781"/>
    <w:rsid w:val="00EE2CBD"/>
    <w:rsid w:val="00EE3390"/>
    <w:rsid w:val="00EE3630"/>
    <w:rsid w:val="00EE41BF"/>
    <w:rsid w:val="00EE5763"/>
    <w:rsid w:val="00EE6CB2"/>
    <w:rsid w:val="00EE6CD9"/>
    <w:rsid w:val="00EF1C62"/>
    <w:rsid w:val="00EF239D"/>
    <w:rsid w:val="00EF3050"/>
    <w:rsid w:val="00EF61D4"/>
    <w:rsid w:val="00EF6FB3"/>
    <w:rsid w:val="00F01C3B"/>
    <w:rsid w:val="00F05966"/>
    <w:rsid w:val="00F05DD5"/>
    <w:rsid w:val="00F069BB"/>
    <w:rsid w:val="00F072E3"/>
    <w:rsid w:val="00F073BA"/>
    <w:rsid w:val="00F07E06"/>
    <w:rsid w:val="00F102B7"/>
    <w:rsid w:val="00F12DA7"/>
    <w:rsid w:val="00F1313E"/>
    <w:rsid w:val="00F13646"/>
    <w:rsid w:val="00F136DC"/>
    <w:rsid w:val="00F13813"/>
    <w:rsid w:val="00F1648C"/>
    <w:rsid w:val="00F176E2"/>
    <w:rsid w:val="00F201CD"/>
    <w:rsid w:val="00F21AB8"/>
    <w:rsid w:val="00F246CE"/>
    <w:rsid w:val="00F25F95"/>
    <w:rsid w:val="00F2705D"/>
    <w:rsid w:val="00F30590"/>
    <w:rsid w:val="00F3068E"/>
    <w:rsid w:val="00F3179C"/>
    <w:rsid w:val="00F317D6"/>
    <w:rsid w:val="00F32573"/>
    <w:rsid w:val="00F32DC8"/>
    <w:rsid w:val="00F334CE"/>
    <w:rsid w:val="00F33506"/>
    <w:rsid w:val="00F34CFC"/>
    <w:rsid w:val="00F35227"/>
    <w:rsid w:val="00F3552D"/>
    <w:rsid w:val="00F365EC"/>
    <w:rsid w:val="00F41DC4"/>
    <w:rsid w:val="00F43270"/>
    <w:rsid w:val="00F43856"/>
    <w:rsid w:val="00F43E37"/>
    <w:rsid w:val="00F5062D"/>
    <w:rsid w:val="00F5284A"/>
    <w:rsid w:val="00F528BC"/>
    <w:rsid w:val="00F535C8"/>
    <w:rsid w:val="00F574B5"/>
    <w:rsid w:val="00F57ABA"/>
    <w:rsid w:val="00F57EB9"/>
    <w:rsid w:val="00F6374D"/>
    <w:rsid w:val="00F651ED"/>
    <w:rsid w:val="00F653D5"/>
    <w:rsid w:val="00F65A35"/>
    <w:rsid w:val="00F66941"/>
    <w:rsid w:val="00F67829"/>
    <w:rsid w:val="00F72CF9"/>
    <w:rsid w:val="00F74E14"/>
    <w:rsid w:val="00F75CD8"/>
    <w:rsid w:val="00F761FA"/>
    <w:rsid w:val="00F8270E"/>
    <w:rsid w:val="00F82D6E"/>
    <w:rsid w:val="00F82D7D"/>
    <w:rsid w:val="00F84404"/>
    <w:rsid w:val="00F86B77"/>
    <w:rsid w:val="00F90468"/>
    <w:rsid w:val="00F920F0"/>
    <w:rsid w:val="00F94387"/>
    <w:rsid w:val="00F9441D"/>
    <w:rsid w:val="00F95BF2"/>
    <w:rsid w:val="00F97E7A"/>
    <w:rsid w:val="00FA119F"/>
    <w:rsid w:val="00FA3738"/>
    <w:rsid w:val="00FA3841"/>
    <w:rsid w:val="00FA43D1"/>
    <w:rsid w:val="00FA46B8"/>
    <w:rsid w:val="00FA4737"/>
    <w:rsid w:val="00FA5402"/>
    <w:rsid w:val="00FA5B5E"/>
    <w:rsid w:val="00FA660F"/>
    <w:rsid w:val="00FB0AEC"/>
    <w:rsid w:val="00FB143A"/>
    <w:rsid w:val="00FB2E8E"/>
    <w:rsid w:val="00FB4856"/>
    <w:rsid w:val="00FB492F"/>
    <w:rsid w:val="00FB5308"/>
    <w:rsid w:val="00FB6495"/>
    <w:rsid w:val="00FB7C59"/>
    <w:rsid w:val="00FC0305"/>
    <w:rsid w:val="00FC0912"/>
    <w:rsid w:val="00FC152F"/>
    <w:rsid w:val="00FC1B59"/>
    <w:rsid w:val="00FC1B63"/>
    <w:rsid w:val="00FC2AE1"/>
    <w:rsid w:val="00FC3458"/>
    <w:rsid w:val="00FC3E43"/>
    <w:rsid w:val="00FC4C76"/>
    <w:rsid w:val="00FC5A74"/>
    <w:rsid w:val="00FC6072"/>
    <w:rsid w:val="00FC6B62"/>
    <w:rsid w:val="00FC6F3A"/>
    <w:rsid w:val="00FC7BB4"/>
    <w:rsid w:val="00FC7D3A"/>
    <w:rsid w:val="00FD1857"/>
    <w:rsid w:val="00FD30DD"/>
    <w:rsid w:val="00FD4430"/>
    <w:rsid w:val="00FD464F"/>
    <w:rsid w:val="00FD51BB"/>
    <w:rsid w:val="00FD584D"/>
    <w:rsid w:val="00FD6ECE"/>
    <w:rsid w:val="00FD7EA3"/>
    <w:rsid w:val="00FE12B7"/>
    <w:rsid w:val="00FE1FE5"/>
    <w:rsid w:val="00FE5C5D"/>
    <w:rsid w:val="00FF0E7C"/>
    <w:rsid w:val="00FF2AC9"/>
    <w:rsid w:val="00FF5F34"/>
    <w:rsid w:val="00FF69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8E78D"/>
  <w15:chartTrackingRefBased/>
  <w15:docId w15:val="{59ED0532-B3FA-F74B-9992-E3769E48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F517C"/>
    <w:pPr>
      <w:spacing w:before="100" w:beforeAutospacing="1" w:after="100" w:afterAutospacing="1" w:line="240" w:lineRule="auto"/>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753"/>
    <w:pPr>
      <w:ind w:left="720"/>
      <w:contextualSpacing/>
    </w:pPr>
  </w:style>
  <w:style w:type="paragraph" w:customStyle="1" w:styleId="EndNoteBibliographyTitle">
    <w:name w:val="EndNote Bibliography Title"/>
    <w:basedOn w:val="Normal"/>
    <w:rsid w:val="007C1D26"/>
    <w:pPr>
      <w:spacing w:after="0"/>
      <w:jc w:val="center"/>
    </w:pPr>
    <w:rPr>
      <w:rFonts w:ascii="Calibri" w:hAnsi="Calibri" w:cs="Calibri"/>
      <w:lang w:val="en-US"/>
    </w:rPr>
  </w:style>
  <w:style w:type="paragraph" w:customStyle="1" w:styleId="EndNoteBibliography">
    <w:name w:val="EndNote Bibliography"/>
    <w:basedOn w:val="Normal"/>
    <w:rsid w:val="007C1D26"/>
    <w:pPr>
      <w:spacing w:line="240" w:lineRule="auto"/>
    </w:pPr>
    <w:rPr>
      <w:rFonts w:ascii="Calibri" w:hAnsi="Calibri" w:cs="Calibri"/>
      <w:lang w:val="en-US"/>
    </w:rPr>
  </w:style>
  <w:style w:type="character" w:styleId="Hyperlink">
    <w:name w:val="Hyperlink"/>
    <w:basedOn w:val="DefaultParagraphFont"/>
    <w:uiPriority w:val="99"/>
    <w:unhideWhenUsed/>
    <w:rsid w:val="007C2089"/>
    <w:rPr>
      <w:color w:val="0563C1"/>
      <w:u w:val="single"/>
    </w:rPr>
  </w:style>
  <w:style w:type="character" w:styleId="CommentReference">
    <w:name w:val="annotation reference"/>
    <w:basedOn w:val="DefaultParagraphFont"/>
    <w:uiPriority w:val="99"/>
    <w:semiHidden/>
    <w:unhideWhenUsed/>
    <w:rsid w:val="0042052F"/>
    <w:rPr>
      <w:sz w:val="16"/>
      <w:szCs w:val="16"/>
    </w:rPr>
  </w:style>
  <w:style w:type="paragraph" w:styleId="CommentText">
    <w:name w:val="annotation text"/>
    <w:basedOn w:val="Normal"/>
    <w:link w:val="CommentTextChar"/>
    <w:uiPriority w:val="99"/>
    <w:unhideWhenUsed/>
    <w:rsid w:val="0042052F"/>
    <w:pPr>
      <w:spacing w:line="240" w:lineRule="auto"/>
    </w:pPr>
    <w:rPr>
      <w:sz w:val="20"/>
      <w:szCs w:val="20"/>
    </w:rPr>
  </w:style>
  <w:style w:type="character" w:customStyle="1" w:styleId="CommentTextChar">
    <w:name w:val="Comment Text Char"/>
    <w:basedOn w:val="DefaultParagraphFont"/>
    <w:link w:val="CommentText"/>
    <w:uiPriority w:val="99"/>
    <w:rsid w:val="0042052F"/>
    <w:rPr>
      <w:sz w:val="20"/>
      <w:szCs w:val="20"/>
    </w:rPr>
  </w:style>
  <w:style w:type="paragraph" w:styleId="CommentSubject">
    <w:name w:val="annotation subject"/>
    <w:basedOn w:val="CommentText"/>
    <w:next w:val="CommentText"/>
    <w:link w:val="CommentSubjectChar"/>
    <w:uiPriority w:val="99"/>
    <w:semiHidden/>
    <w:unhideWhenUsed/>
    <w:rsid w:val="0042052F"/>
    <w:rPr>
      <w:b/>
      <w:bCs/>
    </w:rPr>
  </w:style>
  <w:style w:type="character" w:customStyle="1" w:styleId="CommentSubjectChar">
    <w:name w:val="Comment Subject Char"/>
    <w:basedOn w:val="CommentTextChar"/>
    <w:link w:val="CommentSubject"/>
    <w:uiPriority w:val="99"/>
    <w:semiHidden/>
    <w:rsid w:val="0042052F"/>
    <w:rPr>
      <w:b/>
      <w:bCs/>
      <w:sz w:val="20"/>
      <w:szCs w:val="20"/>
    </w:rPr>
  </w:style>
  <w:style w:type="paragraph" w:styleId="BalloonText">
    <w:name w:val="Balloon Text"/>
    <w:basedOn w:val="Normal"/>
    <w:link w:val="BalloonTextChar"/>
    <w:uiPriority w:val="99"/>
    <w:semiHidden/>
    <w:unhideWhenUsed/>
    <w:rsid w:val="00420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52F"/>
    <w:rPr>
      <w:rFonts w:ascii="Segoe UI" w:hAnsi="Segoe UI" w:cs="Segoe UI"/>
      <w:sz w:val="18"/>
      <w:szCs w:val="18"/>
    </w:rPr>
  </w:style>
  <w:style w:type="character" w:styleId="LineNumber">
    <w:name w:val="line number"/>
    <w:basedOn w:val="DefaultParagraphFont"/>
    <w:uiPriority w:val="99"/>
    <w:semiHidden/>
    <w:unhideWhenUsed/>
    <w:rsid w:val="00ED5DB5"/>
  </w:style>
  <w:style w:type="character" w:customStyle="1" w:styleId="Heading3Char">
    <w:name w:val="Heading 3 Char"/>
    <w:basedOn w:val="DefaultParagraphFont"/>
    <w:link w:val="Heading3"/>
    <w:uiPriority w:val="9"/>
    <w:rsid w:val="00AF517C"/>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AF517C"/>
    <w:pPr>
      <w:spacing w:before="100" w:beforeAutospacing="1" w:after="100" w:afterAutospacing="1" w:line="240" w:lineRule="auto"/>
    </w:pPr>
    <w:rPr>
      <w:rFonts w:ascii="Times New Roman" w:hAnsi="Times New Roman" w:cs="Times New Roman"/>
      <w:sz w:val="24"/>
      <w:szCs w:val="24"/>
      <w:lang w:eastAsia="en-GB"/>
    </w:rPr>
  </w:style>
  <w:style w:type="paragraph" w:styleId="Revision">
    <w:name w:val="Revision"/>
    <w:hidden/>
    <w:uiPriority w:val="99"/>
    <w:semiHidden/>
    <w:rsid w:val="00076A66"/>
    <w:pPr>
      <w:spacing w:after="0" w:line="240" w:lineRule="auto"/>
    </w:pPr>
  </w:style>
  <w:style w:type="character" w:customStyle="1" w:styleId="mi">
    <w:name w:val="mi"/>
    <w:basedOn w:val="DefaultParagraphFont"/>
    <w:rsid w:val="00824B57"/>
  </w:style>
  <w:style w:type="character" w:customStyle="1" w:styleId="mn">
    <w:name w:val="mn"/>
    <w:basedOn w:val="DefaultParagraphFont"/>
    <w:rsid w:val="00824B57"/>
  </w:style>
  <w:style w:type="character" w:customStyle="1" w:styleId="mjxassistivemathml">
    <w:name w:val="mjx_assistive_mathml"/>
    <w:basedOn w:val="DefaultParagraphFont"/>
    <w:rsid w:val="00824B57"/>
  </w:style>
  <w:style w:type="table" w:styleId="TableGrid">
    <w:name w:val="Table Grid"/>
    <w:basedOn w:val="TableNormal"/>
    <w:uiPriority w:val="39"/>
    <w:rsid w:val="00AF0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F5279"/>
    <w:rPr>
      <w:rFonts w:asciiTheme="majorHAnsi" w:eastAsiaTheme="majorEastAsia" w:hAnsiTheme="majorHAnsi" w:cstheme="majorBidi"/>
      <w:color w:val="2E74B5" w:themeColor="accent1" w:themeShade="BF"/>
      <w:sz w:val="32"/>
      <w:szCs w:val="32"/>
    </w:rPr>
  </w:style>
  <w:style w:type="paragraph" w:customStyle="1" w:styleId="Default">
    <w:name w:val="Default"/>
    <w:rsid w:val="0010700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27C8F"/>
    <w:rPr>
      <w:color w:val="954F72" w:themeColor="followedHyperlink"/>
      <w:u w:val="single"/>
    </w:rPr>
  </w:style>
  <w:style w:type="character" w:customStyle="1" w:styleId="UnresolvedMention1">
    <w:name w:val="Unresolved Mention1"/>
    <w:basedOn w:val="DefaultParagraphFont"/>
    <w:uiPriority w:val="99"/>
    <w:semiHidden/>
    <w:unhideWhenUsed/>
    <w:rsid w:val="005F6DD1"/>
    <w:rPr>
      <w:color w:val="605E5C"/>
      <w:shd w:val="clear" w:color="auto" w:fill="E1DFDD"/>
    </w:rPr>
  </w:style>
  <w:style w:type="paragraph" w:styleId="Header">
    <w:name w:val="header"/>
    <w:basedOn w:val="Normal"/>
    <w:link w:val="HeaderChar"/>
    <w:uiPriority w:val="99"/>
    <w:unhideWhenUsed/>
    <w:rsid w:val="00D32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0BB"/>
  </w:style>
  <w:style w:type="paragraph" w:styleId="Footer">
    <w:name w:val="footer"/>
    <w:basedOn w:val="Normal"/>
    <w:link w:val="FooterChar"/>
    <w:uiPriority w:val="99"/>
    <w:unhideWhenUsed/>
    <w:rsid w:val="00D32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0BB"/>
  </w:style>
  <w:style w:type="character" w:styleId="UnresolvedMention">
    <w:name w:val="Unresolved Mention"/>
    <w:basedOn w:val="DefaultParagraphFont"/>
    <w:uiPriority w:val="99"/>
    <w:semiHidden/>
    <w:unhideWhenUsed/>
    <w:rsid w:val="003F445B"/>
    <w:rPr>
      <w:color w:val="605E5C"/>
      <w:shd w:val="clear" w:color="auto" w:fill="E1DFDD"/>
    </w:rPr>
  </w:style>
  <w:style w:type="character" w:styleId="PlaceholderText">
    <w:name w:val="Placeholder Text"/>
    <w:basedOn w:val="DefaultParagraphFont"/>
    <w:uiPriority w:val="99"/>
    <w:semiHidden/>
    <w:rsid w:val="00A65A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5510">
      <w:bodyDiv w:val="1"/>
      <w:marLeft w:val="0"/>
      <w:marRight w:val="0"/>
      <w:marTop w:val="0"/>
      <w:marBottom w:val="0"/>
      <w:divBdr>
        <w:top w:val="none" w:sz="0" w:space="0" w:color="auto"/>
        <w:left w:val="none" w:sz="0" w:space="0" w:color="auto"/>
        <w:bottom w:val="none" w:sz="0" w:space="0" w:color="auto"/>
        <w:right w:val="none" w:sz="0" w:space="0" w:color="auto"/>
      </w:divBdr>
    </w:div>
    <w:div w:id="30231546">
      <w:bodyDiv w:val="1"/>
      <w:marLeft w:val="0"/>
      <w:marRight w:val="0"/>
      <w:marTop w:val="0"/>
      <w:marBottom w:val="0"/>
      <w:divBdr>
        <w:top w:val="none" w:sz="0" w:space="0" w:color="auto"/>
        <w:left w:val="none" w:sz="0" w:space="0" w:color="auto"/>
        <w:bottom w:val="none" w:sz="0" w:space="0" w:color="auto"/>
        <w:right w:val="none" w:sz="0" w:space="0" w:color="auto"/>
      </w:divBdr>
    </w:div>
    <w:div w:id="59210467">
      <w:bodyDiv w:val="1"/>
      <w:marLeft w:val="0"/>
      <w:marRight w:val="0"/>
      <w:marTop w:val="0"/>
      <w:marBottom w:val="0"/>
      <w:divBdr>
        <w:top w:val="none" w:sz="0" w:space="0" w:color="auto"/>
        <w:left w:val="none" w:sz="0" w:space="0" w:color="auto"/>
        <w:bottom w:val="none" w:sz="0" w:space="0" w:color="auto"/>
        <w:right w:val="none" w:sz="0" w:space="0" w:color="auto"/>
      </w:divBdr>
    </w:div>
    <w:div w:id="62723991">
      <w:bodyDiv w:val="1"/>
      <w:marLeft w:val="0"/>
      <w:marRight w:val="0"/>
      <w:marTop w:val="0"/>
      <w:marBottom w:val="0"/>
      <w:divBdr>
        <w:top w:val="none" w:sz="0" w:space="0" w:color="auto"/>
        <w:left w:val="none" w:sz="0" w:space="0" w:color="auto"/>
        <w:bottom w:val="none" w:sz="0" w:space="0" w:color="auto"/>
        <w:right w:val="none" w:sz="0" w:space="0" w:color="auto"/>
      </w:divBdr>
    </w:div>
    <w:div w:id="111637292">
      <w:bodyDiv w:val="1"/>
      <w:marLeft w:val="0"/>
      <w:marRight w:val="0"/>
      <w:marTop w:val="0"/>
      <w:marBottom w:val="0"/>
      <w:divBdr>
        <w:top w:val="none" w:sz="0" w:space="0" w:color="auto"/>
        <w:left w:val="none" w:sz="0" w:space="0" w:color="auto"/>
        <w:bottom w:val="none" w:sz="0" w:space="0" w:color="auto"/>
        <w:right w:val="none" w:sz="0" w:space="0" w:color="auto"/>
      </w:divBdr>
    </w:div>
    <w:div w:id="120615223">
      <w:bodyDiv w:val="1"/>
      <w:marLeft w:val="0"/>
      <w:marRight w:val="0"/>
      <w:marTop w:val="0"/>
      <w:marBottom w:val="0"/>
      <w:divBdr>
        <w:top w:val="none" w:sz="0" w:space="0" w:color="auto"/>
        <w:left w:val="none" w:sz="0" w:space="0" w:color="auto"/>
        <w:bottom w:val="none" w:sz="0" w:space="0" w:color="auto"/>
        <w:right w:val="none" w:sz="0" w:space="0" w:color="auto"/>
      </w:divBdr>
    </w:div>
    <w:div w:id="128283044">
      <w:bodyDiv w:val="1"/>
      <w:marLeft w:val="0"/>
      <w:marRight w:val="0"/>
      <w:marTop w:val="0"/>
      <w:marBottom w:val="0"/>
      <w:divBdr>
        <w:top w:val="none" w:sz="0" w:space="0" w:color="auto"/>
        <w:left w:val="none" w:sz="0" w:space="0" w:color="auto"/>
        <w:bottom w:val="none" w:sz="0" w:space="0" w:color="auto"/>
        <w:right w:val="none" w:sz="0" w:space="0" w:color="auto"/>
      </w:divBdr>
    </w:div>
    <w:div w:id="133572349">
      <w:bodyDiv w:val="1"/>
      <w:marLeft w:val="0"/>
      <w:marRight w:val="0"/>
      <w:marTop w:val="0"/>
      <w:marBottom w:val="0"/>
      <w:divBdr>
        <w:top w:val="none" w:sz="0" w:space="0" w:color="auto"/>
        <w:left w:val="none" w:sz="0" w:space="0" w:color="auto"/>
        <w:bottom w:val="none" w:sz="0" w:space="0" w:color="auto"/>
        <w:right w:val="none" w:sz="0" w:space="0" w:color="auto"/>
      </w:divBdr>
    </w:div>
    <w:div w:id="165097643">
      <w:bodyDiv w:val="1"/>
      <w:marLeft w:val="0"/>
      <w:marRight w:val="0"/>
      <w:marTop w:val="0"/>
      <w:marBottom w:val="0"/>
      <w:divBdr>
        <w:top w:val="none" w:sz="0" w:space="0" w:color="auto"/>
        <w:left w:val="none" w:sz="0" w:space="0" w:color="auto"/>
        <w:bottom w:val="none" w:sz="0" w:space="0" w:color="auto"/>
        <w:right w:val="none" w:sz="0" w:space="0" w:color="auto"/>
      </w:divBdr>
    </w:div>
    <w:div w:id="201476125">
      <w:bodyDiv w:val="1"/>
      <w:marLeft w:val="0"/>
      <w:marRight w:val="0"/>
      <w:marTop w:val="0"/>
      <w:marBottom w:val="0"/>
      <w:divBdr>
        <w:top w:val="none" w:sz="0" w:space="0" w:color="auto"/>
        <w:left w:val="none" w:sz="0" w:space="0" w:color="auto"/>
        <w:bottom w:val="none" w:sz="0" w:space="0" w:color="auto"/>
        <w:right w:val="none" w:sz="0" w:space="0" w:color="auto"/>
      </w:divBdr>
    </w:div>
    <w:div w:id="213280379">
      <w:bodyDiv w:val="1"/>
      <w:marLeft w:val="0"/>
      <w:marRight w:val="0"/>
      <w:marTop w:val="0"/>
      <w:marBottom w:val="0"/>
      <w:divBdr>
        <w:top w:val="none" w:sz="0" w:space="0" w:color="auto"/>
        <w:left w:val="none" w:sz="0" w:space="0" w:color="auto"/>
        <w:bottom w:val="none" w:sz="0" w:space="0" w:color="auto"/>
        <w:right w:val="none" w:sz="0" w:space="0" w:color="auto"/>
      </w:divBdr>
    </w:div>
    <w:div w:id="251621239">
      <w:bodyDiv w:val="1"/>
      <w:marLeft w:val="0"/>
      <w:marRight w:val="0"/>
      <w:marTop w:val="0"/>
      <w:marBottom w:val="0"/>
      <w:divBdr>
        <w:top w:val="none" w:sz="0" w:space="0" w:color="auto"/>
        <w:left w:val="none" w:sz="0" w:space="0" w:color="auto"/>
        <w:bottom w:val="none" w:sz="0" w:space="0" w:color="auto"/>
        <w:right w:val="none" w:sz="0" w:space="0" w:color="auto"/>
      </w:divBdr>
    </w:div>
    <w:div w:id="258755900">
      <w:bodyDiv w:val="1"/>
      <w:marLeft w:val="0"/>
      <w:marRight w:val="0"/>
      <w:marTop w:val="0"/>
      <w:marBottom w:val="0"/>
      <w:divBdr>
        <w:top w:val="none" w:sz="0" w:space="0" w:color="auto"/>
        <w:left w:val="none" w:sz="0" w:space="0" w:color="auto"/>
        <w:bottom w:val="none" w:sz="0" w:space="0" w:color="auto"/>
        <w:right w:val="none" w:sz="0" w:space="0" w:color="auto"/>
      </w:divBdr>
    </w:div>
    <w:div w:id="270675189">
      <w:bodyDiv w:val="1"/>
      <w:marLeft w:val="0"/>
      <w:marRight w:val="0"/>
      <w:marTop w:val="0"/>
      <w:marBottom w:val="0"/>
      <w:divBdr>
        <w:top w:val="none" w:sz="0" w:space="0" w:color="auto"/>
        <w:left w:val="none" w:sz="0" w:space="0" w:color="auto"/>
        <w:bottom w:val="none" w:sz="0" w:space="0" w:color="auto"/>
        <w:right w:val="none" w:sz="0" w:space="0" w:color="auto"/>
      </w:divBdr>
    </w:div>
    <w:div w:id="308292330">
      <w:bodyDiv w:val="1"/>
      <w:marLeft w:val="0"/>
      <w:marRight w:val="0"/>
      <w:marTop w:val="0"/>
      <w:marBottom w:val="0"/>
      <w:divBdr>
        <w:top w:val="none" w:sz="0" w:space="0" w:color="auto"/>
        <w:left w:val="none" w:sz="0" w:space="0" w:color="auto"/>
        <w:bottom w:val="none" w:sz="0" w:space="0" w:color="auto"/>
        <w:right w:val="none" w:sz="0" w:space="0" w:color="auto"/>
      </w:divBdr>
      <w:divsChild>
        <w:div w:id="1335494110">
          <w:marLeft w:val="0"/>
          <w:marRight w:val="0"/>
          <w:marTop w:val="0"/>
          <w:marBottom w:val="0"/>
          <w:divBdr>
            <w:top w:val="none" w:sz="0" w:space="0" w:color="auto"/>
            <w:left w:val="none" w:sz="0" w:space="0" w:color="auto"/>
            <w:bottom w:val="none" w:sz="0" w:space="0" w:color="auto"/>
            <w:right w:val="none" w:sz="0" w:space="0" w:color="auto"/>
          </w:divBdr>
          <w:divsChild>
            <w:div w:id="1657957355">
              <w:marLeft w:val="0"/>
              <w:marRight w:val="0"/>
              <w:marTop w:val="0"/>
              <w:marBottom w:val="0"/>
              <w:divBdr>
                <w:top w:val="none" w:sz="0" w:space="0" w:color="auto"/>
                <w:left w:val="none" w:sz="0" w:space="0" w:color="auto"/>
                <w:bottom w:val="none" w:sz="0" w:space="0" w:color="auto"/>
                <w:right w:val="none" w:sz="0" w:space="0" w:color="auto"/>
              </w:divBdr>
              <w:divsChild>
                <w:div w:id="18928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72904">
      <w:bodyDiv w:val="1"/>
      <w:marLeft w:val="0"/>
      <w:marRight w:val="0"/>
      <w:marTop w:val="0"/>
      <w:marBottom w:val="0"/>
      <w:divBdr>
        <w:top w:val="none" w:sz="0" w:space="0" w:color="auto"/>
        <w:left w:val="none" w:sz="0" w:space="0" w:color="auto"/>
        <w:bottom w:val="none" w:sz="0" w:space="0" w:color="auto"/>
        <w:right w:val="none" w:sz="0" w:space="0" w:color="auto"/>
      </w:divBdr>
    </w:div>
    <w:div w:id="337461053">
      <w:bodyDiv w:val="1"/>
      <w:marLeft w:val="0"/>
      <w:marRight w:val="0"/>
      <w:marTop w:val="0"/>
      <w:marBottom w:val="0"/>
      <w:divBdr>
        <w:top w:val="none" w:sz="0" w:space="0" w:color="auto"/>
        <w:left w:val="none" w:sz="0" w:space="0" w:color="auto"/>
        <w:bottom w:val="none" w:sz="0" w:space="0" w:color="auto"/>
        <w:right w:val="none" w:sz="0" w:space="0" w:color="auto"/>
      </w:divBdr>
    </w:div>
    <w:div w:id="357776084">
      <w:bodyDiv w:val="1"/>
      <w:marLeft w:val="0"/>
      <w:marRight w:val="0"/>
      <w:marTop w:val="0"/>
      <w:marBottom w:val="0"/>
      <w:divBdr>
        <w:top w:val="none" w:sz="0" w:space="0" w:color="auto"/>
        <w:left w:val="none" w:sz="0" w:space="0" w:color="auto"/>
        <w:bottom w:val="none" w:sz="0" w:space="0" w:color="auto"/>
        <w:right w:val="none" w:sz="0" w:space="0" w:color="auto"/>
      </w:divBdr>
    </w:div>
    <w:div w:id="378171061">
      <w:bodyDiv w:val="1"/>
      <w:marLeft w:val="0"/>
      <w:marRight w:val="0"/>
      <w:marTop w:val="0"/>
      <w:marBottom w:val="0"/>
      <w:divBdr>
        <w:top w:val="none" w:sz="0" w:space="0" w:color="auto"/>
        <w:left w:val="none" w:sz="0" w:space="0" w:color="auto"/>
        <w:bottom w:val="none" w:sz="0" w:space="0" w:color="auto"/>
        <w:right w:val="none" w:sz="0" w:space="0" w:color="auto"/>
      </w:divBdr>
    </w:div>
    <w:div w:id="389154833">
      <w:bodyDiv w:val="1"/>
      <w:marLeft w:val="0"/>
      <w:marRight w:val="0"/>
      <w:marTop w:val="0"/>
      <w:marBottom w:val="0"/>
      <w:divBdr>
        <w:top w:val="none" w:sz="0" w:space="0" w:color="auto"/>
        <w:left w:val="none" w:sz="0" w:space="0" w:color="auto"/>
        <w:bottom w:val="none" w:sz="0" w:space="0" w:color="auto"/>
        <w:right w:val="none" w:sz="0" w:space="0" w:color="auto"/>
      </w:divBdr>
    </w:div>
    <w:div w:id="389423379">
      <w:bodyDiv w:val="1"/>
      <w:marLeft w:val="0"/>
      <w:marRight w:val="0"/>
      <w:marTop w:val="0"/>
      <w:marBottom w:val="0"/>
      <w:divBdr>
        <w:top w:val="none" w:sz="0" w:space="0" w:color="auto"/>
        <w:left w:val="none" w:sz="0" w:space="0" w:color="auto"/>
        <w:bottom w:val="none" w:sz="0" w:space="0" w:color="auto"/>
        <w:right w:val="none" w:sz="0" w:space="0" w:color="auto"/>
      </w:divBdr>
    </w:div>
    <w:div w:id="430397792">
      <w:bodyDiv w:val="1"/>
      <w:marLeft w:val="0"/>
      <w:marRight w:val="0"/>
      <w:marTop w:val="0"/>
      <w:marBottom w:val="0"/>
      <w:divBdr>
        <w:top w:val="none" w:sz="0" w:space="0" w:color="auto"/>
        <w:left w:val="none" w:sz="0" w:space="0" w:color="auto"/>
        <w:bottom w:val="none" w:sz="0" w:space="0" w:color="auto"/>
        <w:right w:val="none" w:sz="0" w:space="0" w:color="auto"/>
      </w:divBdr>
    </w:div>
    <w:div w:id="516500770">
      <w:bodyDiv w:val="1"/>
      <w:marLeft w:val="0"/>
      <w:marRight w:val="0"/>
      <w:marTop w:val="0"/>
      <w:marBottom w:val="0"/>
      <w:divBdr>
        <w:top w:val="none" w:sz="0" w:space="0" w:color="auto"/>
        <w:left w:val="none" w:sz="0" w:space="0" w:color="auto"/>
        <w:bottom w:val="none" w:sz="0" w:space="0" w:color="auto"/>
        <w:right w:val="none" w:sz="0" w:space="0" w:color="auto"/>
      </w:divBdr>
    </w:div>
    <w:div w:id="537402283">
      <w:bodyDiv w:val="1"/>
      <w:marLeft w:val="0"/>
      <w:marRight w:val="0"/>
      <w:marTop w:val="0"/>
      <w:marBottom w:val="0"/>
      <w:divBdr>
        <w:top w:val="none" w:sz="0" w:space="0" w:color="auto"/>
        <w:left w:val="none" w:sz="0" w:space="0" w:color="auto"/>
        <w:bottom w:val="none" w:sz="0" w:space="0" w:color="auto"/>
        <w:right w:val="none" w:sz="0" w:space="0" w:color="auto"/>
      </w:divBdr>
    </w:div>
    <w:div w:id="569121835">
      <w:bodyDiv w:val="1"/>
      <w:marLeft w:val="0"/>
      <w:marRight w:val="0"/>
      <w:marTop w:val="0"/>
      <w:marBottom w:val="0"/>
      <w:divBdr>
        <w:top w:val="none" w:sz="0" w:space="0" w:color="auto"/>
        <w:left w:val="none" w:sz="0" w:space="0" w:color="auto"/>
        <w:bottom w:val="none" w:sz="0" w:space="0" w:color="auto"/>
        <w:right w:val="none" w:sz="0" w:space="0" w:color="auto"/>
      </w:divBdr>
      <w:divsChild>
        <w:div w:id="1884364119">
          <w:marLeft w:val="0"/>
          <w:marRight w:val="0"/>
          <w:marTop w:val="0"/>
          <w:marBottom w:val="0"/>
          <w:divBdr>
            <w:top w:val="none" w:sz="0" w:space="0" w:color="auto"/>
            <w:left w:val="none" w:sz="0" w:space="0" w:color="auto"/>
            <w:bottom w:val="none" w:sz="0" w:space="0" w:color="auto"/>
            <w:right w:val="none" w:sz="0" w:space="0" w:color="auto"/>
          </w:divBdr>
          <w:divsChild>
            <w:div w:id="1705250166">
              <w:marLeft w:val="0"/>
              <w:marRight w:val="0"/>
              <w:marTop w:val="0"/>
              <w:marBottom w:val="0"/>
              <w:divBdr>
                <w:top w:val="none" w:sz="0" w:space="0" w:color="auto"/>
                <w:left w:val="none" w:sz="0" w:space="0" w:color="auto"/>
                <w:bottom w:val="none" w:sz="0" w:space="0" w:color="auto"/>
                <w:right w:val="none" w:sz="0" w:space="0" w:color="auto"/>
              </w:divBdr>
              <w:divsChild>
                <w:div w:id="1952928913">
                  <w:marLeft w:val="0"/>
                  <w:marRight w:val="0"/>
                  <w:marTop w:val="0"/>
                  <w:marBottom w:val="0"/>
                  <w:divBdr>
                    <w:top w:val="none" w:sz="0" w:space="0" w:color="auto"/>
                    <w:left w:val="none" w:sz="0" w:space="0" w:color="auto"/>
                    <w:bottom w:val="none" w:sz="0" w:space="0" w:color="auto"/>
                    <w:right w:val="none" w:sz="0" w:space="0" w:color="auto"/>
                  </w:divBdr>
                  <w:divsChild>
                    <w:div w:id="516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26845">
      <w:bodyDiv w:val="1"/>
      <w:marLeft w:val="0"/>
      <w:marRight w:val="0"/>
      <w:marTop w:val="0"/>
      <w:marBottom w:val="0"/>
      <w:divBdr>
        <w:top w:val="none" w:sz="0" w:space="0" w:color="auto"/>
        <w:left w:val="none" w:sz="0" w:space="0" w:color="auto"/>
        <w:bottom w:val="none" w:sz="0" w:space="0" w:color="auto"/>
        <w:right w:val="none" w:sz="0" w:space="0" w:color="auto"/>
      </w:divBdr>
    </w:div>
    <w:div w:id="630868114">
      <w:bodyDiv w:val="1"/>
      <w:marLeft w:val="0"/>
      <w:marRight w:val="0"/>
      <w:marTop w:val="0"/>
      <w:marBottom w:val="0"/>
      <w:divBdr>
        <w:top w:val="none" w:sz="0" w:space="0" w:color="auto"/>
        <w:left w:val="none" w:sz="0" w:space="0" w:color="auto"/>
        <w:bottom w:val="none" w:sz="0" w:space="0" w:color="auto"/>
        <w:right w:val="none" w:sz="0" w:space="0" w:color="auto"/>
      </w:divBdr>
    </w:div>
    <w:div w:id="720981608">
      <w:bodyDiv w:val="1"/>
      <w:marLeft w:val="0"/>
      <w:marRight w:val="0"/>
      <w:marTop w:val="0"/>
      <w:marBottom w:val="0"/>
      <w:divBdr>
        <w:top w:val="none" w:sz="0" w:space="0" w:color="auto"/>
        <w:left w:val="none" w:sz="0" w:space="0" w:color="auto"/>
        <w:bottom w:val="none" w:sz="0" w:space="0" w:color="auto"/>
        <w:right w:val="none" w:sz="0" w:space="0" w:color="auto"/>
      </w:divBdr>
    </w:div>
    <w:div w:id="767039339">
      <w:bodyDiv w:val="1"/>
      <w:marLeft w:val="0"/>
      <w:marRight w:val="0"/>
      <w:marTop w:val="0"/>
      <w:marBottom w:val="0"/>
      <w:divBdr>
        <w:top w:val="none" w:sz="0" w:space="0" w:color="auto"/>
        <w:left w:val="none" w:sz="0" w:space="0" w:color="auto"/>
        <w:bottom w:val="none" w:sz="0" w:space="0" w:color="auto"/>
        <w:right w:val="none" w:sz="0" w:space="0" w:color="auto"/>
      </w:divBdr>
    </w:div>
    <w:div w:id="835455379">
      <w:bodyDiv w:val="1"/>
      <w:marLeft w:val="0"/>
      <w:marRight w:val="0"/>
      <w:marTop w:val="0"/>
      <w:marBottom w:val="0"/>
      <w:divBdr>
        <w:top w:val="none" w:sz="0" w:space="0" w:color="auto"/>
        <w:left w:val="none" w:sz="0" w:space="0" w:color="auto"/>
        <w:bottom w:val="none" w:sz="0" w:space="0" w:color="auto"/>
        <w:right w:val="none" w:sz="0" w:space="0" w:color="auto"/>
      </w:divBdr>
    </w:div>
    <w:div w:id="907350727">
      <w:bodyDiv w:val="1"/>
      <w:marLeft w:val="0"/>
      <w:marRight w:val="0"/>
      <w:marTop w:val="0"/>
      <w:marBottom w:val="0"/>
      <w:divBdr>
        <w:top w:val="none" w:sz="0" w:space="0" w:color="auto"/>
        <w:left w:val="none" w:sz="0" w:space="0" w:color="auto"/>
        <w:bottom w:val="none" w:sz="0" w:space="0" w:color="auto"/>
        <w:right w:val="none" w:sz="0" w:space="0" w:color="auto"/>
      </w:divBdr>
    </w:div>
    <w:div w:id="929923014">
      <w:bodyDiv w:val="1"/>
      <w:marLeft w:val="0"/>
      <w:marRight w:val="0"/>
      <w:marTop w:val="0"/>
      <w:marBottom w:val="0"/>
      <w:divBdr>
        <w:top w:val="none" w:sz="0" w:space="0" w:color="auto"/>
        <w:left w:val="none" w:sz="0" w:space="0" w:color="auto"/>
        <w:bottom w:val="none" w:sz="0" w:space="0" w:color="auto"/>
        <w:right w:val="none" w:sz="0" w:space="0" w:color="auto"/>
      </w:divBdr>
    </w:div>
    <w:div w:id="942229385">
      <w:bodyDiv w:val="1"/>
      <w:marLeft w:val="0"/>
      <w:marRight w:val="0"/>
      <w:marTop w:val="0"/>
      <w:marBottom w:val="0"/>
      <w:divBdr>
        <w:top w:val="none" w:sz="0" w:space="0" w:color="auto"/>
        <w:left w:val="none" w:sz="0" w:space="0" w:color="auto"/>
        <w:bottom w:val="none" w:sz="0" w:space="0" w:color="auto"/>
        <w:right w:val="none" w:sz="0" w:space="0" w:color="auto"/>
      </w:divBdr>
    </w:div>
    <w:div w:id="976378182">
      <w:bodyDiv w:val="1"/>
      <w:marLeft w:val="0"/>
      <w:marRight w:val="0"/>
      <w:marTop w:val="0"/>
      <w:marBottom w:val="0"/>
      <w:divBdr>
        <w:top w:val="none" w:sz="0" w:space="0" w:color="auto"/>
        <w:left w:val="none" w:sz="0" w:space="0" w:color="auto"/>
        <w:bottom w:val="none" w:sz="0" w:space="0" w:color="auto"/>
        <w:right w:val="none" w:sz="0" w:space="0" w:color="auto"/>
      </w:divBdr>
    </w:div>
    <w:div w:id="1042050688">
      <w:bodyDiv w:val="1"/>
      <w:marLeft w:val="0"/>
      <w:marRight w:val="0"/>
      <w:marTop w:val="0"/>
      <w:marBottom w:val="0"/>
      <w:divBdr>
        <w:top w:val="none" w:sz="0" w:space="0" w:color="auto"/>
        <w:left w:val="none" w:sz="0" w:space="0" w:color="auto"/>
        <w:bottom w:val="none" w:sz="0" w:space="0" w:color="auto"/>
        <w:right w:val="none" w:sz="0" w:space="0" w:color="auto"/>
      </w:divBdr>
    </w:div>
    <w:div w:id="1053430267">
      <w:bodyDiv w:val="1"/>
      <w:marLeft w:val="0"/>
      <w:marRight w:val="0"/>
      <w:marTop w:val="0"/>
      <w:marBottom w:val="0"/>
      <w:divBdr>
        <w:top w:val="none" w:sz="0" w:space="0" w:color="auto"/>
        <w:left w:val="none" w:sz="0" w:space="0" w:color="auto"/>
        <w:bottom w:val="none" w:sz="0" w:space="0" w:color="auto"/>
        <w:right w:val="none" w:sz="0" w:space="0" w:color="auto"/>
      </w:divBdr>
    </w:div>
    <w:div w:id="1074814792">
      <w:bodyDiv w:val="1"/>
      <w:marLeft w:val="0"/>
      <w:marRight w:val="0"/>
      <w:marTop w:val="0"/>
      <w:marBottom w:val="0"/>
      <w:divBdr>
        <w:top w:val="none" w:sz="0" w:space="0" w:color="auto"/>
        <w:left w:val="none" w:sz="0" w:space="0" w:color="auto"/>
        <w:bottom w:val="none" w:sz="0" w:space="0" w:color="auto"/>
        <w:right w:val="none" w:sz="0" w:space="0" w:color="auto"/>
      </w:divBdr>
    </w:div>
    <w:div w:id="1190030467">
      <w:bodyDiv w:val="1"/>
      <w:marLeft w:val="0"/>
      <w:marRight w:val="0"/>
      <w:marTop w:val="0"/>
      <w:marBottom w:val="0"/>
      <w:divBdr>
        <w:top w:val="none" w:sz="0" w:space="0" w:color="auto"/>
        <w:left w:val="none" w:sz="0" w:space="0" w:color="auto"/>
        <w:bottom w:val="none" w:sz="0" w:space="0" w:color="auto"/>
        <w:right w:val="none" w:sz="0" w:space="0" w:color="auto"/>
      </w:divBdr>
    </w:div>
    <w:div w:id="1191720308">
      <w:bodyDiv w:val="1"/>
      <w:marLeft w:val="0"/>
      <w:marRight w:val="0"/>
      <w:marTop w:val="0"/>
      <w:marBottom w:val="0"/>
      <w:divBdr>
        <w:top w:val="none" w:sz="0" w:space="0" w:color="auto"/>
        <w:left w:val="none" w:sz="0" w:space="0" w:color="auto"/>
        <w:bottom w:val="none" w:sz="0" w:space="0" w:color="auto"/>
        <w:right w:val="none" w:sz="0" w:space="0" w:color="auto"/>
      </w:divBdr>
    </w:div>
    <w:div w:id="1258634280">
      <w:bodyDiv w:val="1"/>
      <w:marLeft w:val="0"/>
      <w:marRight w:val="0"/>
      <w:marTop w:val="0"/>
      <w:marBottom w:val="0"/>
      <w:divBdr>
        <w:top w:val="none" w:sz="0" w:space="0" w:color="auto"/>
        <w:left w:val="none" w:sz="0" w:space="0" w:color="auto"/>
        <w:bottom w:val="none" w:sz="0" w:space="0" w:color="auto"/>
        <w:right w:val="none" w:sz="0" w:space="0" w:color="auto"/>
      </w:divBdr>
    </w:div>
    <w:div w:id="1263875091">
      <w:bodyDiv w:val="1"/>
      <w:marLeft w:val="0"/>
      <w:marRight w:val="0"/>
      <w:marTop w:val="0"/>
      <w:marBottom w:val="0"/>
      <w:divBdr>
        <w:top w:val="none" w:sz="0" w:space="0" w:color="auto"/>
        <w:left w:val="none" w:sz="0" w:space="0" w:color="auto"/>
        <w:bottom w:val="none" w:sz="0" w:space="0" w:color="auto"/>
        <w:right w:val="none" w:sz="0" w:space="0" w:color="auto"/>
      </w:divBdr>
    </w:div>
    <w:div w:id="1306668138">
      <w:bodyDiv w:val="1"/>
      <w:marLeft w:val="0"/>
      <w:marRight w:val="0"/>
      <w:marTop w:val="0"/>
      <w:marBottom w:val="0"/>
      <w:divBdr>
        <w:top w:val="none" w:sz="0" w:space="0" w:color="auto"/>
        <w:left w:val="none" w:sz="0" w:space="0" w:color="auto"/>
        <w:bottom w:val="none" w:sz="0" w:space="0" w:color="auto"/>
        <w:right w:val="none" w:sz="0" w:space="0" w:color="auto"/>
      </w:divBdr>
    </w:div>
    <w:div w:id="1354769521">
      <w:bodyDiv w:val="1"/>
      <w:marLeft w:val="0"/>
      <w:marRight w:val="0"/>
      <w:marTop w:val="0"/>
      <w:marBottom w:val="0"/>
      <w:divBdr>
        <w:top w:val="none" w:sz="0" w:space="0" w:color="auto"/>
        <w:left w:val="none" w:sz="0" w:space="0" w:color="auto"/>
        <w:bottom w:val="none" w:sz="0" w:space="0" w:color="auto"/>
        <w:right w:val="none" w:sz="0" w:space="0" w:color="auto"/>
      </w:divBdr>
    </w:div>
    <w:div w:id="1389843306">
      <w:bodyDiv w:val="1"/>
      <w:marLeft w:val="0"/>
      <w:marRight w:val="0"/>
      <w:marTop w:val="0"/>
      <w:marBottom w:val="0"/>
      <w:divBdr>
        <w:top w:val="none" w:sz="0" w:space="0" w:color="auto"/>
        <w:left w:val="none" w:sz="0" w:space="0" w:color="auto"/>
        <w:bottom w:val="none" w:sz="0" w:space="0" w:color="auto"/>
        <w:right w:val="none" w:sz="0" w:space="0" w:color="auto"/>
      </w:divBdr>
    </w:div>
    <w:div w:id="1417675479">
      <w:bodyDiv w:val="1"/>
      <w:marLeft w:val="0"/>
      <w:marRight w:val="0"/>
      <w:marTop w:val="0"/>
      <w:marBottom w:val="0"/>
      <w:divBdr>
        <w:top w:val="none" w:sz="0" w:space="0" w:color="auto"/>
        <w:left w:val="none" w:sz="0" w:space="0" w:color="auto"/>
        <w:bottom w:val="none" w:sz="0" w:space="0" w:color="auto"/>
        <w:right w:val="none" w:sz="0" w:space="0" w:color="auto"/>
      </w:divBdr>
    </w:div>
    <w:div w:id="1495946925">
      <w:bodyDiv w:val="1"/>
      <w:marLeft w:val="0"/>
      <w:marRight w:val="0"/>
      <w:marTop w:val="0"/>
      <w:marBottom w:val="0"/>
      <w:divBdr>
        <w:top w:val="none" w:sz="0" w:space="0" w:color="auto"/>
        <w:left w:val="none" w:sz="0" w:space="0" w:color="auto"/>
        <w:bottom w:val="none" w:sz="0" w:space="0" w:color="auto"/>
        <w:right w:val="none" w:sz="0" w:space="0" w:color="auto"/>
      </w:divBdr>
    </w:div>
    <w:div w:id="1512330843">
      <w:bodyDiv w:val="1"/>
      <w:marLeft w:val="0"/>
      <w:marRight w:val="0"/>
      <w:marTop w:val="0"/>
      <w:marBottom w:val="0"/>
      <w:divBdr>
        <w:top w:val="none" w:sz="0" w:space="0" w:color="auto"/>
        <w:left w:val="none" w:sz="0" w:space="0" w:color="auto"/>
        <w:bottom w:val="none" w:sz="0" w:space="0" w:color="auto"/>
        <w:right w:val="none" w:sz="0" w:space="0" w:color="auto"/>
      </w:divBdr>
    </w:div>
    <w:div w:id="1519614579">
      <w:bodyDiv w:val="1"/>
      <w:marLeft w:val="0"/>
      <w:marRight w:val="0"/>
      <w:marTop w:val="0"/>
      <w:marBottom w:val="0"/>
      <w:divBdr>
        <w:top w:val="none" w:sz="0" w:space="0" w:color="auto"/>
        <w:left w:val="none" w:sz="0" w:space="0" w:color="auto"/>
        <w:bottom w:val="none" w:sz="0" w:space="0" w:color="auto"/>
        <w:right w:val="none" w:sz="0" w:space="0" w:color="auto"/>
      </w:divBdr>
    </w:div>
    <w:div w:id="1541821672">
      <w:bodyDiv w:val="1"/>
      <w:marLeft w:val="0"/>
      <w:marRight w:val="0"/>
      <w:marTop w:val="0"/>
      <w:marBottom w:val="0"/>
      <w:divBdr>
        <w:top w:val="none" w:sz="0" w:space="0" w:color="auto"/>
        <w:left w:val="none" w:sz="0" w:space="0" w:color="auto"/>
        <w:bottom w:val="none" w:sz="0" w:space="0" w:color="auto"/>
        <w:right w:val="none" w:sz="0" w:space="0" w:color="auto"/>
      </w:divBdr>
    </w:div>
    <w:div w:id="1552184774">
      <w:bodyDiv w:val="1"/>
      <w:marLeft w:val="0"/>
      <w:marRight w:val="0"/>
      <w:marTop w:val="0"/>
      <w:marBottom w:val="0"/>
      <w:divBdr>
        <w:top w:val="none" w:sz="0" w:space="0" w:color="auto"/>
        <w:left w:val="none" w:sz="0" w:space="0" w:color="auto"/>
        <w:bottom w:val="none" w:sz="0" w:space="0" w:color="auto"/>
        <w:right w:val="none" w:sz="0" w:space="0" w:color="auto"/>
      </w:divBdr>
    </w:div>
    <w:div w:id="1557543035">
      <w:bodyDiv w:val="1"/>
      <w:marLeft w:val="0"/>
      <w:marRight w:val="0"/>
      <w:marTop w:val="0"/>
      <w:marBottom w:val="0"/>
      <w:divBdr>
        <w:top w:val="none" w:sz="0" w:space="0" w:color="auto"/>
        <w:left w:val="none" w:sz="0" w:space="0" w:color="auto"/>
        <w:bottom w:val="none" w:sz="0" w:space="0" w:color="auto"/>
        <w:right w:val="none" w:sz="0" w:space="0" w:color="auto"/>
      </w:divBdr>
    </w:div>
    <w:div w:id="1596788988">
      <w:bodyDiv w:val="1"/>
      <w:marLeft w:val="0"/>
      <w:marRight w:val="0"/>
      <w:marTop w:val="0"/>
      <w:marBottom w:val="0"/>
      <w:divBdr>
        <w:top w:val="none" w:sz="0" w:space="0" w:color="auto"/>
        <w:left w:val="none" w:sz="0" w:space="0" w:color="auto"/>
        <w:bottom w:val="none" w:sz="0" w:space="0" w:color="auto"/>
        <w:right w:val="none" w:sz="0" w:space="0" w:color="auto"/>
      </w:divBdr>
    </w:div>
    <w:div w:id="1691106186">
      <w:bodyDiv w:val="1"/>
      <w:marLeft w:val="0"/>
      <w:marRight w:val="0"/>
      <w:marTop w:val="0"/>
      <w:marBottom w:val="0"/>
      <w:divBdr>
        <w:top w:val="none" w:sz="0" w:space="0" w:color="auto"/>
        <w:left w:val="none" w:sz="0" w:space="0" w:color="auto"/>
        <w:bottom w:val="none" w:sz="0" w:space="0" w:color="auto"/>
        <w:right w:val="none" w:sz="0" w:space="0" w:color="auto"/>
      </w:divBdr>
    </w:div>
    <w:div w:id="1720324732">
      <w:bodyDiv w:val="1"/>
      <w:marLeft w:val="0"/>
      <w:marRight w:val="0"/>
      <w:marTop w:val="0"/>
      <w:marBottom w:val="0"/>
      <w:divBdr>
        <w:top w:val="none" w:sz="0" w:space="0" w:color="auto"/>
        <w:left w:val="none" w:sz="0" w:space="0" w:color="auto"/>
        <w:bottom w:val="none" w:sz="0" w:space="0" w:color="auto"/>
        <w:right w:val="none" w:sz="0" w:space="0" w:color="auto"/>
      </w:divBdr>
    </w:div>
    <w:div w:id="1731072441">
      <w:bodyDiv w:val="1"/>
      <w:marLeft w:val="0"/>
      <w:marRight w:val="0"/>
      <w:marTop w:val="0"/>
      <w:marBottom w:val="0"/>
      <w:divBdr>
        <w:top w:val="none" w:sz="0" w:space="0" w:color="auto"/>
        <w:left w:val="none" w:sz="0" w:space="0" w:color="auto"/>
        <w:bottom w:val="none" w:sz="0" w:space="0" w:color="auto"/>
        <w:right w:val="none" w:sz="0" w:space="0" w:color="auto"/>
      </w:divBdr>
    </w:div>
    <w:div w:id="1848669349">
      <w:bodyDiv w:val="1"/>
      <w:marLeft w:val="0"/>
      <w:marRight w:val="0"/>
      <w:marTop w:val="0"/>
      <w:marBottom w:val="0"/>
      <w:divBdr>
        <w:top w:val="none" w:sz="0" w:space="0" w:color="auto"/>
        <w:left w:val="none" w:sz="0" w:space="0" w:color="auto"/>
        <w:bottom w:val="none" w:sz="0" w:space="0" w:color="auto"/>
        <w:right w:val="none" w:sz="0" w:space="0" w:color="auto"/>
      </w:divBdr>
    </w:div>
    <w:div w:id="1892228859">
      <w:bodyDiv w:val="1"/>
      <w:marLeft w:val="0"/>
      <w:marRight w:val="0"/>
      <w:marTop w:val="0"/>
      <w:marBottom w:val="0"/>
      <w:divBdr>
        <w:top w:val="none" w:sz="0" w:space="0" w:color="auto"/>
        <w:left w:val="none" w:sz="0" w:space="0" w:color="auto"/>
        <w:bottom w:val="none" w:sz="0" w:space="0" w:color="auto"/>
        <w:right w:val="none" w:sz="0" w:space="0" w:color="auto"/>
      </w:divBdr>
    </w:div>
    <w:div w:id="1928153638">
      <w:bodyDiv w:val="1"/>
      <w:marLeft w:val="0"/>
      <w:marRight w:val="0"/>
      <w:marTop w:val="0"/>
      <w:marBottom w:val="0"/>
      <w:divBdr>
        <w:top w:val="none" w:sz="0" w:space="0" w:color="auto"/>
        <w:left w:val="none" w:sz="0" w:space="0" w:color="auto"/>
        <w:bottom w:val="none" w:sz="0" w:space="0" w:color="auto"/>
        <w:right w:val="none" w:sz="0" w:space="0" w:color="auto"/>
      </w:divBdr>
    </w:div>
    <w:div w:id="1932927703">
      <w:bodyDiv w:val="1"/>
      <w:marLeft w:val="0"/>
      <w:marRight w:val="0"/>
      <w:marTop w:val="0"/>
      <w:marBottom w:val="0"/>
      <w:divBdr>
        <w:top w:val="none" w:sz="0" w:space="0" w:color="auto"/>
        <w:left w:val="none" w:sz="0" w:space="0" w:color="auto"/>
        <w:bottom w:val="none" w:sz="0" w:space="0" w:color="auto"/>
        <w:right w:val="none" w:sz="0" w:space="0" w:color="auto"/>
      </w:divBdr>
    </w:div>
    <w:div w:id="1985117154">
      <w:bodyDiv w:val="1"/>
      <w:marLeft w:val="0"/>
      <w:marRight w:val="0"/>
      <w:marTop w:val="0"/>
      <w:marBottom w:val="0"/>
      <w:divBdr>
        <w:top w:val="none" w:sz="0" w:space="0" w:color="auto"/>
        <w:left w:val="none" w:sz="0" w:space="0" w:color="auto"/>
        <w:bottom w:val="none" w:sz="0" w:space="0" w:color="auto"/>
        <w:right w:val="none" w:sz="0" w:space="0" w:color="auto"/>
      </w:divBdr>
    </w:div>
    <w:div w:id="2023508914">
      <w:bodyDiv w:val="1"/>
      <w:marLeft w:val="0"/>
      <w:marRight w:val="0"/>
      <w:marTop w:val="0"/>
      <w:marBottom w:val="0"/>
      <w:divBdr>
        <w:top w:val="none" w:sz="0" w:space="0" w:color="auto"/>
        <w:left w:val="none" w:sz="0" w:space="0" w:color="auto"/>
        <w:bottom w:val="none" w:sz="0" w:space="0" w:color="auto"/>
        <w:right w:val="none" w:sz="0" w:space="0" w:color="auto"/>
      </w:divBdr>
    </w:div>
    <w:div w:id="2033336845">
      <w:bodyDiv w:val="1"/>
      <w:marLeft w:val="0"/>
      <w:marRight w:val="0"/>
      <w:marTop w:val="0"/>
      <w:marBottom w:val="0"/>
      <w:divBdr>
        <w:top w:val="none" w:sz="0" w:space="0" w:color="auto"/>
        <w:left w:val="none" w:sz="0" w:space="0" w:color="auto"/>
        <w:bottom w:val="none" w:sz="0" w:space="0" w:color="auto"/>
        <w:right w:val="none" w:sz="0" w:space="0" w:color="auto"/>
      </w:divBdr>
    </w:div>
    <w:div w:id="2106487220">
      <w:bodyDiv w:val="1"/>
      <w:marLeft w:val="0"/>
      <w:marRight w:val="0"/>
      <w:marTop w:val="0"/>
      <w:marBottom w:val="0"/>
      <w:divBdr>
        <w:top w:val="none" w:sz="0" w:space="0" w:color="auto"/>
        <w:left w:val="none" w:sz="0" w:space="0" w:color="auto"/>
        <w:bottom w:val="none" w:sz="0" w:space="0" w:color="auto"/>
        <w:right w:val="none" w:sz="0" w:space="0" w:color="auto"/>
      </w:divBdr>
    </w:div>
    <w:div w:id="211126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www.ncbi.nlm.nih.gov/" TargetMode="External"/><Relationship Id="rId26" Type="http://schemas.openxmlformats.org/officeDocument/2006/relationships/hyperlink" Target="http://www.theplantlist.org/tpl1.1/record/ild-8875" TargetMode="External"/><Relationship Id="rId39" Type="http://schemas.openxmlformats.org/officeDocument/2006/relationships/header" Target="header2.xml"/><Relationship Id="rId21" Type="http://schemas.openxmlformats.org/officeDocument/2006/relationships/hyperlink" Target="http://www.theplantlist.org/tpl1.1/record/kew-2709046" TargetMode="External"/><Relationship Id="rId34" Type="http://schemas.openxmlformats.org/officeDocument/2006/relationships/image" Target="media/image5.emf"/><Relationship Id="rId42"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emf"/><Relationship Id="rId29" Type="http://schemas.openxmlformats.org/officeDocument/2006/relationships/hyperlink" Target="http://www.theplantlist.org/tpl1.1/record/kew-250622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www.theplantlist.org/tpl1.1/record/kew-2842625" TargetMode="External"/><Relationship Id="rId32" Type="http://schemas.openxmlformats.org/officeDocument/2006/relationships/hyperlink" Target="http://www.theplantlist.org/tpl1.1/record/kew-205257" TargetMode="External"/><Relationship Id="rId37" Type="http://schemas.openxmlformats.org/officeDocument/2006/relationships/hyperlink" Target="https://github.com/Euphrasiologist/euphrasia_host_parasite" TargetMode="External"/><Relationship Id="rId40" Type="http://schemas.openxmlformats.org/officeDocument/2006/relationships/footer" Target="footer1.xml"/><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www.theplantlist.org/tpl1.1/record/kew-55540" TargetMode="External"/><Relationship Id="rId28" Type="http://schemas.openxmlformats.org/officeDocument/2006/relationships/hyperlink" Target="http://www.theplantlist.org/tpl1.1/record/kew-2365193" TargetMode="External"/><Relationship Id="rId36" Type="http://schemas.openxmlformats.org/officeDocument/2006/relationships/image" Target="media/image7.jpeg"/><Relationship Id="rId10" Type="http://schemas.openxmlformats.org/officeDocument/2006/relationships/endnotes" Target="endnotes.xml"/><Relationship Id="rId19" Type="http://schemas.openxmlformats.org/officeDocument/2006/relationships/hyperlink" Target="http://www.theplantlist.org/tpl1.1/record/kew-2641868" TargetMode="External"/><Relationship Id="rId31" Type="http://schemas.openxmlformats.org/officeDocument/2006/relationships/hyperlink" Target="http://www.theplantlist.org/tpl1.1/record/kew-2488689"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hyperlink" Target="http://www.theplantlist.org/tpl1.1/record/tro-26604225" TargetMode="External"/><Relationship Id="rId27" Type="http://schemas.openxmlformats.org/officeDocument/2006/relationships/hyperlink" Target="http://www.theplantlist.org/tpl1.1/record/gcc-135712" TargetMode="External"/><Relationship Id="rId30" Type="http://schemas.openxmlformats.org/officeDocument/2006/relationships/hyperlink" Target="http://www.theplantlist.org/tpl1.1/record/kew-2488209" TargetMode="External"/><Relationship Id="rId35" Type="http://schemas.openxmlformats.org/officeDocument/2006/relationships/image" Target="media/image6.emf"/><Relationship Id="rId43"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github.com/Euphrasiologist/euphrasia_host_parasite" TargetMode="External"/><Relationship Id="rId25" Type="http://schemas.openxmlformats.org/officeDocument/2006/relationships/hyperlink" Target="http://www.theplantlist.org/tpl1.1/record/kew-278557" TargetMode="External"/><Relationship Id="rId33" Type="http://schemas.openxmlformats.org/officeDocument/2006/relationships/image" Target="media/image4.emf"/><Relationship Id="rId38" Type="http://schemas.openxmlformats.org/officeDocument/2006/relationships/header" Target="header1.xml"/><Relationship Id="rId46" Type="http://schemas.openxmlformats.org/officeDocument/2006/relationships/theme" Target="theme/theme1.xml"/><Relationship Id="rId20" Type="http://schemas.openxmlformats.org/officeDocument/2006/relationships/hyperlink" Target="http://www.theplantlist.org/tpl1.1/record/kew-2645262"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5FB790745AD349B1DE1D49B508F2FE" ma:contentTypeVersion="11" ma:contentTypeDescription="Create a new document." ma:contentTypeScope="" ma:versionID="d399b5f9d025d610256e3908ce3b3247">
  <xsd:schema xmlns:xsd="http://www.w3.org/2001/XMLSchema" xmlns:xs="http://www.w3.org/2001/XMLSchema" xmlns:p="http://schemas.microsoft.com/office/2006/metadata/properties" xmlns:ns3="79d4452a-4a55-4901-9595-067fd3e5906d" xmlns:ns4="cc419703-14b7-4795-ad97-27c3f00469e0" targetNamespace="http://schemas.microsoft.com/office/2006/metadata/properties" ma:root="true" ma:fieldsID="1c3227860f147777c40e579682daaad0" ns3:_="" ns4:_="">
    <xsd:import namespace="79d4452a-4a55-4901-9595-067fd3e5906d"/>
    <xsd:import namespace="cc419703-14b7-4795-ad97-27c3f00469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4452a-4a55-4901-9595-067fd3e590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9703-14b7-4795-ad97-27c3f00469e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09905-0B60-45AC-B9F0-595A370F1F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ECD8E3-854E-453D-A628-E52F09FE30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4452a-4a55-4901-9595-067fd3e5906d"/>
    <ds:schemaRef ds:uri="cc419703-14b7-4795-ad97-27c3f0046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86F278-352C-4879-8B60-3303823696EC}">
  <ds:schemaRefs>
    <ds:schemaRef ds:uri="http://schemas.microsoft.com/sharepoint/v3/contenttype/forms"/>
  </ds:schemaRefs>
</ds:datastoreItem>
</file>

<file path=customXml/itemProps4.xml><?xml version="1.0" encoding="utf-8"?>
<ds:datastoreItem xmlns:ds="http://schemas.openxmlformats.org/officeDocument/2006/customXml" ds:itemID="{63A14BAB-7778-4B4D-912D-2C224D3EC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21</Pages>
  <Words>11047</Words>
  <Characters>62969</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73869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TWYFORD Alex</dc:creator>
  <cp:keywords/>
  <dc:description/>
  <cp:lastModifiedBy>BROWN Max</cp:lastModifiedBy>
  <cp:revision>33</cp:revision>
  <cp:lastPrinted>2019-02-26T10:34:00Z</cp:lastPrinted>
  <dcterms:created xsi:type="dcterms:W3CDTF">2020-04-16T16:17:00Z</dcterms:created>
  <dcterms:modified xsi:type="dcterms:W3CDTF">2020-04-23T09:09:00Z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0x0101001E5FB790745AD349B1DE1D49B508F2FE</vt:lpwstr>
  </property>
</Properties>
</file>